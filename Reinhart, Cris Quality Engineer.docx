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3670E" w14:textId="1C76357A" w:rsidR="00243A9F" w:rsidRPr="0075067D" w:rsidRDefault="00C3378E" w:rsidP="0050343C">
      <w:pPr>
        <w:spacing w:before="81"/>
        <w:ind w:left="4121" w:right="4301"/>
        <w:jc w:val="center"/>
        <w:rPr>
          <w:rFonts w:asciiTheme="minorHAnsi" w:hAnsiTheme="minorHAnsi" w:cstheme="minorHAnsi"/>
          <w:sz w:val="38"/>
        </w:rPr>
      </w:pPr>
      <w:bookmarkStart w:id="0" w:name="_GoBack"/>
      <w:bookmarkEnd w:id="0"/>
      <w:r w:rsidRPr="0075067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872" behindDoc="0" locked="0" layoutInCell="1" allowOverlap="1" wp14:anchorId="023B5CC1" wp14:editId="4FC753EF">
            <wp:simplePos x="0" y="0"/>
            <wp:positionH relativeFrom="column">
              <wp:posOffset>-88900</wp:posOffset>
            </wp:positionH>
            <wp:positionV relativeFrom="paragraph">
              <wp:posOffset>-260350</wp:posOffset>
            </wp:positionV>
            <wp:extent cx="1162050" cy="1162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ct qr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26A">
        <w:rPr>
          <w:rFonts w:asciiTheme="minorHAnsi" w:hAnsiTheme="minorHAnsi" w:cstheme="minorHAnsi"/>
          <w:noProof/>
        </w:rPr>
        <w:pict w14:anchorId="2293692E">
          <v:rect id="_x0000_s1028" alt="" style="position:absolute;left:0;text-align:left;margin-left:-13.55pt;margin-top:-33.25pt;width:594.4pt;height:117pt;z-index:-251656192;mso-position-horizontal-relative:text;mso-position-vertical-relative:text" o:regroupid="1" fillcolor="black [3213]" stroked="f"/>
        </w:pict>
      </w:r>
      <w:r w:rsidR="00B9126A">
        <w:rPr>
          <w:rFonts w:asciiTheme="minorHAnsi" w:hAnsiTheme="minorHAnsi" w:cstheme="minorHAnsi"/>
          <w:noProof/>
        </w:rPr>
        <w:pict w14:anchorId="1FCC3A9A">
          <v:rect id="_x0000_s1034" alt="" style="position:absolute;left:0;text-align:left;margin-left:263.05pt;margin-top:-2.95pt;width:41.25pt;height:40pt;z-index:-251650048;mso-position-horizontal-relative:text;mso-position-vertical-relative:text" o:regroupid="1" filled="f" strokecolor="white" strokeweight=".35264mm"/>
        </w:pict>
      </w:r>
      <w:r w:rsidR="00E67CF7" w:rsidRPr="0075067D">
        <w:rPr>
          <w:rFonts w:asciiTheme="minorHAnsi" w:hAnsiTheme="minorHAnsi" w:cstheme="minorHAnsi"/>
          <w:color w:val="FFFFFF"/>
          <w:sz w:val="38"/>
        </w:rPr>
        <w:t>CR</w:t>
      </w:r>
    </w:p>
    <w:p w14:paraId="0EE547E6" w14:textId="458D3449" w:rsidR="00243A9F" w:rsidRPr="0075067D" w:rsidRDefault="00E67CF7" w:rsidP="0050343C">
      <w:pPr>
        <w:spacing w:before="292"/>
        <w:ind w:left="4121" w:right="4331"/>
        <w:rPr>
          <w:rFonts w:asciiTheme="minorHAnsi" w:hAnsiTheme="minorHAnsi" w:cstheme="minorHAnsi"/>
          <w:b/>
          <w:i/>
          <w:sz w:val="56"/>
        </w:rPr>
      </w:pPr>
      <w:r w:rsidRPr="0075067D">
        <w:rPr>
          <w:rFonts w:asciiTheme="minorHAnsi" w:hAnsiTheme="minorHAnsi" w:cstheme="minorHAnsi"/>
          <w:b/>
          <w:i/>
          <w:color w:val="FFFFFF"/>
          <w:sz w:val="56"/>
        </w:rPr>
        <w:t>Cris Reinhart</w:t>
      </w:r>
    </w:p>
    <w:p w14:paraId="0D0404CC" w14:textId="77777777" w:rsidR="00243A9F" w:rsidRDefault="00B9126A">
      <w:pPr>
        <w:pStyle w:val="BodyText"/>
        <w:spacing w:before="0"/>
        <w:ind w:left="0" w:firstLine="0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noProof/>
          <w:sz w:val="20"/>
        </w:rPr>
        <w:pict w14:anchorId="2EE73F5D">
          <v:rect id="_x0000_s1029" alt="" style="position:absolute;margin-left:353.8pt;margin-top:8.4pt;width:227.05pt;height:647.65pt;z-index:-251655168" o:regroupid="1" fillcolor="#f5f5f5" stroked="f"/>
        </w:pict>
      </w:r>
    </w:p>
    <w:p w14:paraId="6E38B49A" w14:textId="707A5C29" w:rsidR="00243A9F" w:rsidRDefault="00243A9F">
      <w:pPr>
        <w:pStyle w:val="BodyText"/>
        <w:spacing w:before="9"/>
        <w:ind w:left="0" w:firstLine="0"/>
        <w:rPr>
          <w:rFonts w:ascii="Times New Roman"/>
          <w:b/>
          <w:i/>
          <w:sz w:val="16"/>
        </w:rPr>
      </w:pPr>
    </w:p>
    <w:p w14:paraId="107559C4" w14:textId="77777777" w:rsidR="00243A9F" w:rsidRDefault="00243A9F">
      <w:pPr>
        <w:rPr>
          <w:rFonts w:ascii="Times New Roman"/>
          <w:sz w:val="16"/>
        </w:rPr>
        <w:sectPr w:rsidR="00243A9F">
          <w:type w:val="continuous"/>
          <w:pgSz w:w="12240" w:h="15840"/>
          <w:pgMar w:top="800" w:right="260" w:bottom="280" w:left="440" w:header="720" w:footer="720" w:gutter="0"/>
          <w:cols w:space="720"/>
        </w:sectPr>
      </w:pPr>
    </w:p>
    <w:p w14:paraId="01017FF6" w14:textId="5EED03C9" w:rsidR="00243A9F" w:rsidRPr="0075067D" w:rsidRDefault="00E67CF7">
      <w:pPr>
        <w:pStyle w:val="Heading1"/>
        <w:spacing w:before="207"/>
        <w:rPr>
          <w:rFonts w:asciiTheme="minorHAnsi" w:hAnsiTheme="minorHAnsi" w:cstheme="minorHAnsi"/>
          <w:i w:val="0"/>
        </w:rPr>
      </w:pPr>
      <w:r w:rsidRPr="0075067D">
        <w:rPr>
          <w:rFonts w:asciiTheme="minorHAnsi" w:hAnsiTheme="minorHAnsi" w:cstheme="minorHAnsi"/>
          <w:i w:val="0"/>
          <w:color w:val="494949"/>
        </w:rPr>
        <w:t>Professional Summary</w:t>
      </w:r>
    </w:p>
    <w:p w14:paraId="3196A5FB" w14:textId="77777777" w:rsidR="00243A9F" w:rsidRPr="001C1B37" w:rsidRDefault="00E67CF7">
      <w:pPr>
        <w:pStyle w:val="BodyText"/>
        <w:spacing w:before="233" w:line="242" w:lineRule="auto"/>
        <w:ind w:left="119" w:right="74" w:firstLine="0"/>
        <w:rPr>
          <w:rFonts w:asciiTheme="minorHAnsi" w:hAnsiTheme="minorHAnsi" w:cstheme="minorHAnsi"/>
        </w:rPr>
      </w:pPr>
      <w:r w:rsidRPr="001C1B37">
        <w:rPr>
          <w:rFonts w:asciiTheme="minorHAnsi" w:hAnsiTheme="minorHAnsi" w:cstheme="minorHAnsi"/>
          <w:color w:val="494949"/>
        </w:rPr>
        <w:t>Data driven, detail-oriented Senior Quality Engineer offering 16 years of experience in a high paced work environment. Looking for a challenging new role. Strong documentation and report writing abilities. Able to read and interpret technical documentation to make accurate assessments of product functionality and appearance</w:t>
      </w:r>
      <w:r w:rsidRPr="001C1B37">
        <w:rPr>
          <w:rFonts w:asciiTheme="minorHAnsi" w:hAnsiTheme="minorHAnsi" w:cstheme="minorHAnsi"/>
          <w:color w:val="494949"/>
          <w:spacing w:val="-1"/>
        </w:rPr>
        <w:t xml:space="preserve"> </w:t>
      </w:r>
      <w:r w:rsidRPr="001C1B37">
        <w:rPr>
          <w:rFonts w:asciiTheme="minorHAnsi" w:hAnsiTheme="minorHAnsi" w:cstheme="minorHAnsi"/>
          <w:color w:val="494949"/>
        </w:rPr>
        <w:t>standards.</w:t>
      </w:r>
    </w:p>
    <w:p w14:paraId="7B6A6F10" w14:textId="77777777" w:rsidR="00243A9F" w:rsidRPr="001C1B37" w:rsidRDefault="00243A9F">
      <w:pPr>
        <w:pStyle w:val="BodyText"/>
        <w:spacing w:before="0"/>
        <w:ind w:left="0" w:firstLine="0"/>
        <w:rPr>
          <w:rFonts w:asciiTheme="minorHAnsi" w:hAnsiTheme="minorHAnsi" w:cstheme="minorHAnsi"/>
          <w:sz w:val="30"/>
        </w:rPr>
      </w:pPr>
    </w:p>
    <w:p w14:paraId="3D33BF32" w14:textId="0F8BD922" w:rsidR="00243A9F" w:rsidRPr="001C1B37" w:rsidRDefault="00B9126A">
      <w:pPr>
        <w:pStyle w:val="BodyText"/>
        <w:spacing w:before="6"/>
        <w:ind w:left="0" w:firstLine="0"/>
        <w:rPr>
          <w:rFonts w:asciiTheme="minorHAnsi" w:hAnsiTheme="minorHAnsi" w:cstheme="minorHAnsi"/>
          <w:sz w:val="31"/>
        </w:rPr>
      </w:pPr>
      <w:r>
        <w:rPr>
          <w:rFonts w:asciiTheme="minorHAnsi" w:hAnsiTheme="minorHAnsi" w:cstheme="minorHAnsi"/>
          <w:noProof/>
          <w:color w:val="494949"/>
        </w:rPr>
        <w:pict w14:anchorId="7AC0D3B1">
          <v:line id="_x0000_s1030" alt="" style="position:absolute;z-index:-251654144" from="-3.95pt,4.4pt" to="337.6pt,4.4pt" o:regroupid="1" strokecolor="#c4c4c4" strokeweight=".35308mm"/>
        </w:pict>
      </w:r>
    </w:p>
    <w:p w14:paraId="053AC57F" w14:textId="6C5C7858" w:rsidR="00243A9F" w:rsidRPr="001C1B37" w:rsidRDefault="00E67CF7" w:rsidP="007D5109">
      <w:pPr>
        <w:pStyle w:val="Heading1"/>
        <w:ind w:left="0"/>
        <w:rPr>
          <w:rFonts w:asciiTheme="minorHAnsi" w:hAnsiTheme="minorHAnsi" w:cstheme="minorHAnsi"/>
        </w:rPr>
      </w:pPr>
      <w:r w:rsidRPr="001C1B37">
        <w:rPr>
          <w:rFonts w:asciiTheme="minorHAnsi" w:hAnsiTheme="minorHAnsi" w:cstheme="minorHAnsi"/>
          <w:color w:val="494949"/>
        </w:rPr>
        <w:t>Work History</w:t>
      </w:r>
      <w:r w:rsidR="00D10864">
        <w:rPr>
          <w:rFonts w:asciiTheme="minorHAnsi" w:hAnsiTheme="minorHAnsi" w:cstheme="minorHAnsi"/>
          <w:color w:val="494949"/>
        </w:rPr>
        <w:t xml:space="preserve">                                                                          </w:t>
      </w:r>
    </w:p>
    <w:p w14:paraId="3AB754EE" w14:textId="77777777" w:rsidR="00243A9F" w:rsidRPr="001C1B37" w:rsidRDefault="00E67CF7">
      <w:pPr>
        <w:pStyle w:val="Heading2"/>
        <w:spacing w:before="232"/>
        <w:rPr>
          <w:rFonts w:asciiTheme="minorHAnsi" w:hAnsiTheme="minorHAnsi" w:cstheme="minorHAnsi"/>
        </w:rPr>
      </w:pPr>
      <w:r w:rsidRPr="001C1B37">
        <w:rPr>
          <w:rFonts w:asciiTheme="minorHAnsi" w:hAnsiTheme="minorHAnsi" w:cstheme="minorHAnsi"/>
          <w:color w:val="494949"/>
        </w:rPr>
        <w:t>International Automotive Components Group North America Inc.</w:t>
      </w:r>
    </w:p>
    <w:p w14:paraId="2642065B" w14:textId="7031F851" w:rsidR="00243A9F" w:rsidRPr="001C1B37" w:rsidRDefault="00F331DF">
      <w:pPr>
        <w:pStyle w:val="ListParagraph"/>
        <w:numPr>
          <w:ilvl w:val="0"/>
          <w:numId w:val="2"/>
        </w:numPr>
        <w:tabs>
          <w:tab w:val="left" w:pos="254"/>
        </w:tabs>
        <w:spacing w:before="4"/>
        <w:ind w:left="253" w:hanging="135"/>
        <w:rPr>
          <w:rFonts w:asciiTheme="minorHAnsi" w:hAnsiTheme="minorHAnsi" w:cstheme="minorHAnsi"/>
          <w:b/>
          <w:color w:val="494949"/>
        </w:rPr>
      </w:pPr>
      <w:r w:rsidRPr="001C1B37">
        <w:rPr>
          <w:rFonts w:asciiTheme="minorHAnsi" w:hAnsiTheme="minorHAnsi" w:cstheme="minorHAnsi"/>
          <w:b/>
          <w:color w:val="494949"/>
        </w:rPr>
        <w:t xml:space="preserve">Senior Quality </w:t>
      </w:r>
      <w:r w:rsidR="00E67CF7" w:rsidRPr="001C1B37">
        <w:rPr>
          <w:rFonts w:asciiTheme="minorHAnsi" w:hAnsiTheme="minorHAnsi" w:cstheme="minorHAnsi"/>
          <w:b/>
          <w:color w:val="494949"/>
        </w:rPr>
        <w:t>Engineer</w:t>
      </w:r>
    </w:p>
    <w:p w14:paraId="4DFA8702" w14:textId="77777777" w:rsidR="00243A9F" w:rsidRPr="001C1B37" w:rsidRDefault="00E67CF7">
      <w:pPr>
        <w:pStyle w:val="BodyText"/>
        <w:ind w:left="119" w:firstLine="0"/>
        <w:rPr>
          <w:rFonts w:asciiTheme="minorHAnsi" w:hAnsiTheme="minorHAnsi" w:cstheme="minorHAnsi"/>
        </w:rPr>
      </w:pPr>
      <w:r w:rsidRPr="001C1B37">
        <w:rPr>
          <w:rFonts w:asciiTheme="minorHAnsi" w:hAnsiTheme="minorHAnsi" w:cstheme="minorHAnsi"/>
          <w:color w:val="494949"/>
        </w:rPr>
        <w:t>Wauseon, OH</w:t>
      </w:r>
    </w:p>
    <w:p w14:paraId="1F1A292D" w14:textId="77777777" w:rsidR="00243A9F" w:rsidRPr="001C1B37" w:rsidRDefault="00E67CF7">
      <w:pPr>
        <w:spacing w:before="3"/>
        <w:ind w:left="119"/>
        <w:rPr>
          <w:rFonts w:asciiTheme="minorHAnsi" w:hAnsiTheme="minorHAnsi" w:cstheme="minorHAnsi"/>
          <w:i/>
        </w:rPr>
      </w:pPr>
      <w:r w:rsidRPr="001C1B37">
        <w:rPr>
          <w:rFonts w:asciiTheme="minorHAnsi" w:hAnsiTheme="minorHAnsi" w:cstheme="minorHAnsi"/>
          <w:i/>
          <w:color w:val="494949"/>
        </w:rPr>
        <w:t>02/2017 - Current</w:t>
      </w:r>
    </w:p>
    <w:p w14:paraId="43081D7F" w14:textId="423B4D25" w:rsidR="0075067D" w:rsidRPr="0075067D" w:rsidRDefault="00E67CF7" w:rsidP="0075067D">
      <w:pPr>
        <w:pStyle w:val="BodyText"/>
        <w:spacing w:before="101" w:line="249" w:lineRule="auto"/>
        <w:ind w:left="0" w:right="2080" w:firstLine="0"/>
        <w:rPr>
          <w:rFonts w:asciiTheme="minorHAnsi" w:hAnsiTheme="minorHAnsi" w:cstheme="minorHAnsi"/>
          <w:b/>
          <w:sz w:val="26"/>
          <w:szCs w:val="26"/>
        </w:rPr>
      </w:pPr>
      <w:r w:rsidRPr="001C1B37">
        <w:rPr>
          <w:rFonts w:asciiTheme="minorHAnsi" w:hAnsiTheme="minorHAnsi" w:cstheme="minorHAnsi"/>
        </w:rPr>
        <w:br w:type="column"/>
      </w:r>
      <w:r w:rsidR="0075067D" w:rsidRPr="0075067D">
        <w:rPr>
          <w:rFonts w:asciiTheme="minorHAnsi" w:hAnsiTheme="minorHAnsi" w:cstheme="minorHAnsi"/>
          <w:b/>
          <w:noProof/>
          <w:color w:val="494949"/>
          <w:sz w:val="26"/>
          <w:szCs w:val="26"/>
        </w:rPr>
        <w:t>Contact Information</w:t>
      </w:r>
    </w:p>
    <w:p w14:paraId="295E30F8" w14:textId="29030851" w:rsidR="00243A9F" w:rsidRDefault="00E67CF7" w:rsidP="0075067D">
      <w:pPr>
        <w:pStyle w:val="BodyText"/>
        <w:spacing w:before="101" w:line="249" w:lineRule="auto"/>
        <w:ind w:left="0" w:right="2080" w:firstLine="0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3283</w:t>
      </w:r>
      <w:r w:rsidR="002F7D71" w:rsidRPr="001C1B37">
        <w:rPr>
          <w:rFonts w:asciiTheme="minorHAnsi" w:hAnsiTheme="minorHAnsi" w:cstheme="minorHAnsi"/>
          <w:color w:val="494949"/>
        </w:rPr>
        <w:t xml:space="preserve"> </w:t>
      </w:r>
      <w:r w:rsidRPr="001C1B37">
        <w:rPr>
          <w:rFonts w:asciiTheme="minorHAnsi" w:hAnsiTheme="minorHAnsi" w:cstheme="minorHAnsi"/>
          <w:color w:val="494949"/>
        </w:rPr>
        <w:t>Cardiff Court #A, Toledo, OH 43606</w:t>
      </w:r>
    </w:p>
    <w:p w14:paraId="6D395221" w14:textId="5C41DE5B" w:rsidR="004C325C" w:rsidRDefault="00B9126A" w:rsidP="004C325C">
      <w:pPr>
        <w:pStyle w:val="BodyText"/>
        <w:spacing w:before="0" w:line="250" w:lineRule="auto"/>
        <w:ind w:left="0" w:right="2074" w:firstLine="0"/>
        <w:rPr>
          <w:rFonts w:asciiTheme="minorHAnsi" w:hAnsiTheme="minorHAnsi" w:cstheme="minorHAnsi"/>
          <w:color w:val="494949"/>
        </w:rPr>
      </w:pPr>
      <w:hyperlink r:id="rId7" w:history="1">
        <w:r w:rsidR="004C325C" w:rsidRPr="003F0971">
          <w:rPr>
            <w:rStyle w:val="Hyperlink"/>
            <w:rFonts w:asciiTheme="minorHAnsi" w:hAnsiTheme="minorHAnsi" w:cstheme="minorHAnsi"/>
          </w:rPr>
          <w:t>cjreinhart@gmail.com</w:t>
        </w:r>
      </w:hyperlink>
    </w:p>
    <w:p w14:paraId="65FC24FE" w14:textId="37A18F23" w:rsidR="004C325C" w:rsidRDefault="004C325C" w:rsidP="004C325C">
      <w:pPr>
        <w:pStyle w:val="BodyText"/>
        <w:spacing w:before="0" w:line="250" w:lineRule="auto"/>
        <w:ind w:left="0" w:right="2074" w:firstLine="0"/>
        <w:rPr>
          <w:rFonts w:asciiTheme="minorHAnsi" w:hAnsiTheme="minorHAnsi" w:cstheme="minorHAnsi"/>
          <w:color w:val="494949"/>
        </w:rPr>
      </w:pPr>
      <w:r>
        <w:rPr>
          <w:rFonts w:asciiTheme="minorHAnsi" w:hAnsiTheme="minorHAnsi" w:cstheme="minorHAnsi"/>
          <w:color w:val="494949"/>
        </w:rPr>
        <w:t>(567)-408-6132</w:t>
      </w:r>
    </w:p>
    <w:p w14:paraId="70DB42AC" w14:textId="77777777" w:rsidR="0075067D" w:rsidRPr="001C1B37" w:rsidRDefault="0075067D" w:rsidP="0075067D">
      <w:pPr>
        <w:pStyle w:val="BodyText"/>
        <w:spacing w:before="101" w:line="249" w:lineRule="auto"/>
        <w:ind w:left="0" w:right="2080" w:firstLine="0"/>
        <w:rPr>
          <w:rFonts w:asciiTheme="minorHAnsi" w:hAnsiTheme="minorHAnsi" w:cstheme="minorHAnsi"/>
        </w:rPr>
      </w:pPr>
    </w:p>
    <w:p w14:paraId="70E89E1B" w14:textId="4468369A" w:rsidR="00243A9F" w:rsidRPr="001C1B37" w:rsidRDefault="00B9126A" w:rsidP="004C325C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17"/>
        </w:rPr>
        <w:pict w14:anchorId="1174BF96">
          <v:line id="_x0000_s1032" alt="" style="position:absolute;z-index:-251652096" from="8.45pt,27.55pt" to="204.45pt,27.55pt" o:regroupid="1" strokecolor="#c4c4c4" strokeweight=".35308mm"/>
        </w:pict>
      </w:r>
    </w:p>
    <w:p w14:paraId="270655EA" w14:textId="3B9D1AAB" w:rsidR="00243A9F" w:rsidRPr="001C1B37" w:rsidRDefault="00243A9F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14:paraId="391ABF42" w14:textId="0AFAAB14" w:rsidR="00243A9F" w:rsidRPr="001C1B37" w:rsidRDefault="00243A9F">
      <w:pPr>
        <w:pStyle w:val="BodyText"/>
        <w:spacing w:before="5"/>
        <w:ind w:left="0" w:firstLine="0"/>
        <w:rPr>
          <w:rFonts w:asciiTheme="minorHAnsi" w:hAnsiTheme="minorHAnsi" w:cstheme="minorHAnsi"/>
          <w:sz w:val="17"/>
        </w:rPr>
      </w:pPr>
    </w:p>
    <w:p w14:paraId="0767FC2A" w14:textId="5FE3BAD3" w:rsidR="00865F22" w:rsidRPr="001C1B37" w:rsidRDefault="00865F22">
      <w:pPr>
        <w:pStyle w:val="Heading1"/>
        <w:rPr>
          <w:rFonts w:asciiTheme="minorHAnsi" w:hAnsiTheme="minorHAnsi" w:cstheme="minorHAnsi"/>
          <w:color w:val="494949"/>
        </w:rPr>
      </w:pPr>
    </w:p>
    <w:p w14:paraId="52282B3B" w14:textId="56E0C164" w:rsidR="00243A9F" w:rsidRPr="004C325C" w:rsidRDefault="00E67CF7" w:rsidP="00067812">
      <w:pPr>
        <w:pStyle w:val="Heading1"/>
        <w:ind w:left="115"/>
        <w:rPr>
          <w:rFonts w:asciiTheme="minorHAnsi" w:hAnsiTheme="minorHAnsi" w:cstheme="minorHAnsi"/>
          <w:i w:val="0"/>
        </w:rPr>
      </w:pPr>
      <w:r w:rsidRPr="004C325C">
        <w:rPr>
          <w:rFonts w:asciiTheme="minorHAnsi" w:hAnsiTheme="minorHAnsi" w:cstheme="minorHAnsi"/>
          <w:i w:val="0"/>
          <w:color w:val="494949"/>
        </w:rPr>
        <w:t>Skills</w:t>
      </w:r>
    </w:p>
    <w:p w14:paraId="6A0F519E" w14:textId="1D515E32" w:rsidR="00243A9F" w:rsidRPr="001C1B37" w:rsidRDefault="00C3378E" w:rsidP="00067812">
      <w:pPr>
        <w:pStyle w:val="ListParagraph"/>
        <w:numPr>
          <w:ilvl w:val="0"/>
          <w:numId w:val="6"/>
        </w:numPr>
        <w:tabs>
          <w:tab w:val="left" w:pos="380"/>
        </w:tabs>
        <w:spacing w:before="233"/>
        <w:rPr>
          <w:rFonts w:asciiTheme="minorHAnsi" w:hAnsiTheme="minorHAnsi" w:cstheme="minorHAnsi"/>
          <w:color w:val="494949"/>
        </w:rPr>
      </w:pPr>
      <w:r>
        <w:rPr>
          <w:rFonts w:asciiTheme="minorHAnsi" w:hAnsiTheme="minorHAnsi" w:cstheme="minorHAnsi"/>
          <w:color w:val="494949"/>
        </w:rPr>
        <w:t xml:space="preserve">  </w:t>
      </w:r>
      <w:r w:rsidR="00E67CF7" w:rsidRPr="001C1B37">
        <w:rPr>
          <w:rFonts w:asciiTheme="minorHAnsi" w:hAnsiTheme="minorHAnsi" w:cstheme="minorHAnsi"/>
          <w:color w:val="494949"/>
        </w:rPr>
        <w:t>Scrum and Agile</w:t>
      </w:r>
      <w:r w:rsidR="00E67CF7" w:rsidRPr="001C1B37">
        <w:rPr>
          <w:rFonts w:asciiTheme="minorHAnsi" w:hAnsiTheme="minorHAnsi" w:cstheme="minorHAnsi"/>
          <w:color w:val="494949"/>
          <w:spacing w:val="3"/>
        </w:rPr>
        <w:t xml:space="preserve"> </w:t>
      </w:r>
      <w:r w:rsidR="00E67CF7" w:rsidRPr="001C1B37">
        <w:rPr>
          <w:rFonts w:asciiTheme="minorHAnsi" w:hAnsiTheme="minorHAnsi" w:cstheme="minorHAnsi"/>
          <w:color w:val="494949"/>
        </w:rPr>
        <w:t>proficiency</w:t>
      </w:r>
    </w:p>
    <w:p w14:paraId="68BB1CC6" w14:textId="68E18A15" w:rsidR="00243A9F" w:rsidRPr="001C1B37" w:rsidRDefault="00E67CF7">
      <w:pPr>
        <w:pStyle w:val="ListParagraph"/>
        <w:numPr>
          <w:ilvl w:val="0"/>
          <w:numId w:val="1"/>
        </w:numPr>
        <w:tabs>
          <w:tab w:val="left" w:pos="380"/>
        </w:tabs>
        <w:ind w:hanging="261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  <w:spacing w:val="-4"/>
        </w:rPr>
        <w:t xml:space="preserve">Test </w:t>
      </w:r>
      <w:r w:rsidR="00C3378E">
        <w:rPr>
          <w:rFonts w:asciiTheme="minorHAnsi" w:hAnsiTheme="minorHAnsi" w:cstheme="minorHAnsi"/>
          <w:color w:val="494949"/>
        </w:rPr>
        <w:t>S</w:t>
      </w:r>
      <w:r w:rsidRPr="001C1B37">
        <w:rPr>
          <w:rFonts w:asciiTheme="minorHAnsi" w:hAnsiTheme="minorHAnsi" w:cstheme="minorHAnsi"/>
          <w:color w:val="494949"/>
        </w:rPr>
        <w:t>ystem</w:t>
      </w:r>
      <w:r w:rsidRPr="001C1B37">
        <w:rPr>
          <w:rFonts w:asciiTheme="minorHAnsi" w:hAnsiTheme="minorHAnsi" w:cstheme="minorHAnsi"/>
          <w:color w:val="494949"/>
          <w:spacing w:val="4"/>
        </w:rPr>
        <w:t xml:space="preserve"> </w:t>
      </w:r>
      <w:r w:rsidR="00C3378E">
        <w:rPr>
          <w:rFonts w:asciiTheme="minorHAnsi" w:hAnsiTheme="minorHAnsi" w:cstheme="minorHAnsi"/>
          <w:color w:val="494949"/>
        </w:rPr>
        <w:t>D</w:t>
      </w:r>
      <w:r w:rsidRPr="001C1B37">
        <w:rPr>
          <w:rFonts w:asciiTheme="minorHAnsi" w:hAnsiTheme="minorHAnsi" w:cstheme="minorHAnsi"/>
          <w:color w:val="494949"/>
        </w:rPr>
        <w:t>evelopment</w:t>
      </w:r>
    </w:p>
    <w:p w14:paraId="6D4BB3DD" w14:textId="77777777" w:rsidR="00243A9F" w:rsidRPr="00362626" w:rsidRDefault="00E67CF7">
      <w:pPr>
        <w:pStyle w:val="ListParagraph"/>
        <w:numPr>
          <w:ilvl w:val="0"/>
          <w:numId w:val="1"/>
        </w:numPr>
        <w:tabs>
          <w:tab w:val="left" w:pos="380"/>
        </w:tabs>
        <w:ind w:hanging="261"/>
        <w:rPr>
          <w:rFonts w:asciiTheme="minorHAnsi" w:hAnsiTheme="minorHAnsi" w:cstheme="minorHAnsi"/>
          <w:color w:val="494949"/>
          <w:rPrChange w:id="1" w:author="Cris Reinhart" w:date="2020-01-21T13:46:00Z">
            <w:rPr>
              <w:rFonts w:asciiTheme="minorHAnsi" w:hAnsiTheme="minorHAnsi" w:cstheme="minorHAnsi"/>
              <w:i/>
              <w:color w:val="494949"/>
            </w:rPr>
          </w:rPrChange>
        </w:rPr>
      </w:pPr>
      <w:r w:rsidRPr="00362626">
        <w:rPr>
          <w:rFonts w:asciiTheme="minorHAnsi" w:hAnsiTheme="minorHAnsi" w:cstheme="minorHAnsi"/>
          <w:color w:val="494949"/>
          <w:rPrChange w:id="2" w:author="Cris Reinhart" w:date="2020-01-21T13:46:00Z">
            <w:rPr>
              <w:rFonts w:asciiTheme="minorHAnsi" w:hAnsiTheme="minorHAnsi" w:cstheme="minorHAnsi"/>
              <w:i/>
              <w:color w:val="494949"/>
            </w:rPr>
          </w:rPrChange>
        </w:rPr>
        <w:t>Database design</w:t>
      </w:r>
    </w:p>
    <w:p w14:paraId="0C40209F" w14:textId="77777777" w:rsidR="00243A9F" w:rsidRPr="00067812" w:rsidRDefault="00243A9F">
      <w:pPr>
        <w:rPr>
          <w:rFonts w:asciiTheme="minorHAnsi" w:hAnsiTheme="minorHAnsi" w:cstheme="minorHAnsi"/>
          <w:i/>
        </w:rPr>
        <w:sectPr w:rsidR="00243A9F" w:rsidRPr="00067812">
          <w:type w:val="continuous"/>
          <w:pgSz w:w="12240" w:h="15840"/>
          <w:pgMar w:top="800" w:right="260" w:bottom="280" w:left="440" w:header="720" w:footer="720" w:gutter="0"/>
          <w:cols w:num="2" w:space="720" w:equalWidth="0">
            <w:col w:w="6775" w:space="443"/>
            <w:col w:w="4322"/>
          </w:cols>
        </w:sectPr>
      </w:pPr>
    </w:p>
    <w:p w14:paraId="133026A4" w14:textId="77777777" w:rsidR="00243A9F" w:rsidRPr="001C1B37" w:rsidRDefault="00E67CF7">
      <w:pPr>
        <w:pStyle w:val="ListParagraph"/>
        <w:numPr>
          <w:ilvl w:val="0"/>
          <w:numId w:val="1"/>
        </w:numPr>
        <w:tabs>
          <w:tab w:val="left" w:pos="380"/>
        </w:tabs>
        <w:spacing w:before="63"/>
        <w:ind w:hanging="261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Produced and maintained consistent technical documentation.</w:t>
      </w:r>
    </w:p>
    <w:p w14:paraId="394721DE" w14:textId="3414CB02" w:rsidR="00243A9F" w:rsidRPr="001C1B37" w:rsidRDefault="00F54FB4">
      <w:pPr>
        <w:pStyle w:val="ListParagraph"/>
        <w:numPr>
          <w:ilvl w:val="0"/>
          <w:numId w:val="1"/>
        </w:numPr>
        <w:tabs>
          <w:tab w:val="left" w:pos="380"/>
        </w:tabs>
        <w:spacing w:line="242" w:lineRule="auto"/>
        <w:ind w:right="843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Manage</w:t>
      </w:r>
      <w:r w:rsidR="00F331DF" w:rsidRPr="001C1B37">
        <w:rPr>
          <w:rFonts w:asciiTheme="minorHAnsi" w:hAnsiTheme="minorHAnsi" w:cstheme="minorHAnsi"/>
          <w:color w:val="494949"/>
        </w:rPr>
        <w:t>d</w:t>
      </w:r>
      <w:r w:rsidRPr="001C1B37">
        <w:rPr>
          <w:rFonts w:asciiTheme="minorHAnsi" w:hAnsiTheme="minorHAnsi" w:cstheme="minorHAnsi"/>
          <w:color w:val="494949"/>
        </w:rPr>
        <w:t xml:space="preserve"> over 100 suppliers and helped them align </w:t>
      </w:r>
      <w:r w:rsidR="00E029E8" w:rsidRPr="001C1B37">
        <w:rPr>
          <w:rFonts w:asciiTheme="minorHAnsi" w:hAnsiTheme="minorHAnsi" w:cstheme="minorHAnsi"/>
          <w:color w:val="494949"/>
        </w:rPr>
        <w:t xml:space="preserve">to our strict </w:t>
      </w:r>
      <w:r w:rsidR="00F331DF" w:rsidRPr="001C1B37">
        <w:rPr>
          <w:rFonts w:asciiTheme="minorHAnsi" w:hAnsiTheme="minorHAnsi" w:cstheme="minorHAnsi"/>
          <w:color w:val="494949"/>
        </w:rPr>
        <w:t xml:space="preserve">IATF </w:t>
      </w:r>
      <w:r w:rsidR="00E029E8" w:rsidRPr="001C1B37">
        <w:rPr>
          <w:rFonts w:asciiTheme="minorHAnsi" w:hAnsiTheme="minorHAnsi" w:cstheme="minorHAnsi"/>
          <w:color w:val="494949"/>
        </w:rPr>
        <w:t>quality standards</w:t>
      </w:r>
      <w:r w:rsidRPr="001C1B37">
        <w:rPr>
          <w:rFonts w:asciiTheme="minorHAnsi" w:hAnsiTheme="minorHAnsi" w:cstheme="minorHAnsi"/>
          <w:color w:val="494949"/>
        </w:rPr>
        <w:t xml:space="preserve">.  </w:t>
      </w:r>
    </w:p>
    <w:p w14:paraId="78EB15A4" w14:textId="58707AF6" w:rsidR="00243A9F" w:rsidRPr="001C1B37" w:rsidRDefault="00E67CF7">
      <w:pPr>
        <w:pStyle w:val="ListParagraph"/>
        <w:numPr>
          <w:ilvl w:val="0"/>
          <w:numId w:val="1"/>
        </w:numPr>
        <w:tabs>
          <w:tab w:val="left" w:pos="380"/>
        </w:tabs>
        <w:spacing w:before="1" w:line="242" w:lineRule="auto"/>
        <w:ind w:right="38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Consistently met time sensitive deadlines and requirements for all customer related</w:t>
      </w:r>
      <w:r w:rsidRPr="001C1B37">
        <w:rPr>
          <w:rFonts w:asciiTheme="minorHAnsi" w:hAnsiTheme="minorHAnsi" w:cstheme="minorHAnsi"/>
          <w:color w:val="494949"/>
          <w:spacing w:val="2"/>
        </w:rPr>
        <w:t xml:space="preserve"> </w:t>
      </w:r>
      <w:r w:rsidR="00F331DF" w:rsidRPr="001C1B37">
        <w:rPr>
          <w:rFonts w:asciiTheme="minorHAnsi" w:hAnsiTheme="minorHAnsi" w:cstheme="minorHAnsi"/>
          <w:color w:val="494949"/>
        </w:rPr>
        <w:t>activities in a fast-paced manufacturing environment.</w:t>
      </w:r>
    </w:p>
    <w:p w14:paraId="6DAA262B" w14:textId="77777777" w:rsidR="00243A9F" w:rsidRPr="001C1B37" w:rsidRDefault="00E67CF7">
      <w:pPr>
        <w:pStyle w:val="ListParagraph"/>
        <w:numPr>
          <w:ilvl w:val="0"/>
          <w:numId w:val="1"/>
        </w:numPr>
        <w:tabs>
          <w:tab w:val="left" w:pos="380"/>
        </w:tabs>
        <w:spacing w:before="0" w:line="242" w:lineRule="auto"/>
        <w:ind w:right="393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Aligned office departments and increased inter-department communication and data</w:t>
      </w:r>
      <w:r w:rsidRPr="001C1B37">
        <w:rPr>
          <w:rFonts w:asciiTheme="minorHAnsi" w:hAnsiTheme="minorHAnsi" w:cstheme="minorHAnsi"/>
          <w:color w:val="494949"/>
          <w:spacing w:val="2"/>
        </w:rPr>
        <w:t xml:space="preserve"> </w:t>
      </w:r>
      <w:r w:rsidRPr="001C1B37">
        <w:rPr>
          <w:rFonts w:asciiTheme="minorHAnsi" w:hAnsiTheme="minorHAnsi" w:cstheme="minorHAnsi"/>
          <w:color w:val="494949"/>
        </w:rPr>
        <w:t>sharing.</w:t>
      </w:r>
    </w:p>
    <w:p w14:paraId="3387278C" w14:textId="38DF18BC" w:rsidR="00243A9F" w:rsidRPr="001C1B37" w:rsidRDefault="00E67CF7">
      <w:pPr>
        <w:pStyle w:val="ListParagraph"/>
        <w:numPr>
          <w:ilvl w:val="0"/>
          <w:numId w:val="1"/>
        </w:numPr>
        <w:tabs>
          <w:tab w:val="left" w:pos="380"/>
        </w:tabs>
        <w:spacing w:before="0"/>
        <w:ind w:hanging="261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  <w:spacing w:val="-3"/>
        </w:rPr>
        <w:t xml:space="preserve">Audited </w:t>
      </w:r>
      <w:r w:rsidRPr="001C1B37">
        <w:rPr>
          <w:rFonts w:asciiTheme="minorHAnsi" w:hAnsiTheme="minorHAnsi" w:cstheme="minorHAnsi"/>
          <w:color w:val="494949"/>
        </w:rPr>
        <w:t>internal processes and</w:t>
      </w:r>
      <w:r w:rsidRPr="001C1B37">
        <w:rPr>
          <w:rFonts w:asciiTheme="minorHAnsi" w:hAnsiTheme="minorHAnsi" w:cstheme="minorHAnsi"/>
          <w:color w:val="494949"/>
          <w:spacing w:val="7"/>
        </w:rPr>
        <w:t xml:space="preserve"> </w:t>
      </w:r>
      <w:r w:rsidR="00F331DF" w:rsidRPr="001C1B37">
        <w:rPr>
          <w:rFonts w:asciiTheme="minorHAnsi" w:hAnsiTheme="minorHAnsi" w:cstheme="minorHAnsi"/>
          <w:color w:val="494949"/>
        </w:rPr>
        <w:t>procedures to make sure adherence to IATF standards was met.</w:t>
      </w:r>
    </w:p>
    <w:p w14:paraId="6304FD4D" w14:textId="3AE47188" w:rsidR="00F54FB4" w:rsidRPr="001C1B37" w:rsidRDefault="00F54FB4">
      <w:pPr>
        <w:pStyle w:val="ListParagraph"/>
        <w:numPr>
          <w:ilvl w:val="0"/>
          <w:numId w:val="1"/>
        </w:numPr>
        <w:tabs>
          <w:tab w:val="left" w:pos="380"/>
        </w:tabs>
        <w:spacing w:before="0"/>
        <w:ind w:hanging="261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Ma</w:t>
      </w:r>
      <w:r w:rsidR="00E029E8" w:rsidRPr="001C1B37">
        <w:rPr>
          <w:rFonts w:asciiTheme="minorHAnsi" w:hAnsiTheme="minorHAnsi" w:cstheme="minorHAnsi"/>
          <w:color w:val="494949"/>
        </w:rPr>
        <w:t xml:space="preserve">naged </w:t>
      </w:r>
      <w:del w:id="3" w:author="Cris Reinhart" w:date="2020-01-21T13:47:00Z">
        <w:r w:rsidR="00E029E8" w:rsidRPr="001C1B37" w:rsidDel="00362626">
          <w:rPr>
            <w:rFonts w:asciiTheme="minorHAnsi" w:hAnsiTheme="minorHAnsi" w:cstheme="minorHAnsi"/>
            <w:color w:val="494949"/>
          </w:rPr>
          <w:delText xml:space="preserve">all of </w:delText>
        </w:r>
      </w:del>
      <w:r w:rsidR="00E029E8" w:rsidRPr="001C1B37">
        <w:rPr>
          <w:rFonts w:asciiTheme="minorHAnsi" w:hAnsiTheme="minorHAnsi" w:cstheme="minorHAnsi"/>
          <w:color w:val="494949"/>
        </w:rPr>
        <w:t xml:space="preserve">the activities </w:t>
      </w:r>
      <w:ins w:id="4" w:author="Cris Reinhart" w:date="2020-01-21T13:47:00Z">
        <w:r w:rsidR="00362626">
          <w:rPr>
            <w:rFonts w:asciiTheme="minorHAnsi" w:hAnsiTheme="minorHAnsi" w:cstheme="minorHAnsi"/>
            <w:color w:val="494949"/>
          </w:rPr>
          <w:t>with</w:t>
        </w:r>
      </w:ins>
      <w:r w:rsidR="00E029E8" w:rsidRPr="001C1B37">
        <w:rPr>
          <w:rFonts w:asciiTheme="minorHAnsi" w:hAnsiTheme="minorHAnsi" w:cstheme="minorHAnsi"/>
          <w:color w:val="494949"/>
        </w:rPr>
        <w:t>in the metrology lab.</w:t>
      </w:r>
    </w:p>
    <w:p w14:paraId="51764BD6" w14:textId="2C0D1CE6" w:rsidR="00243A9F" w:rsidRPr="001C1B37" w:rsidRDefault="00E67CF7">
      <w:pPr>
        <w:pStyle w:val="ListParagraph"/>
        <w:numPr>
          <w:ilvl w:val="0"/>
          <w:numId w:val="1"/>
        </w:numPr>
        <w:tabs>
          <w:tab w:val="left" w:pos="380"/>
        </w:tabs>
        <w:ind w:hanging="261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Manage</w:t>
      </w:r>
      <w:r w:rsidR="00D61B3D" w:rsidRPr="001C1B37">
        <w:rPr>
          <w:rFonts w:asciiTheme="minorHAnsi" w:hAnsiTheme="minorHAnsi" w:cstheme="minorHAnsi"/>
          <w:color w:val="494949"/>
        </w:rPr>
        <w:t>d</w:t>
      </w:r>
      <w:r w:rsidRPr="001C1B37">
        <w:rPr>
          <w:rFonts w:asciiTheme="minorHAnsi" w:hAnsiTheme="minorHAnsi" w:cstheme="minorHAnsi"/>
          <w:color w:val="494949"/>
        </w:rPr>
        <w:t xml:space="preserve"> calibration of customer and internal SPC</w:t>
      </w:r>
      <w:r w:rsidRPr="001C1B37">
        <w:rPr>
          <w:rFonts w:asciiTheme="minorHAnsi" w:hAnsiTheme="minorHAnsi" w:cstheme="minorHAnsi"/>
          <w:color w:val="494949"/>
          <w:spacing w:val="7"/>
        </w:rPr>
        <w:t xml:space="preserve"> </w:t>
      </w:r>
      <w:r w:rsidRPr="001C1B37">
        <w:rPr>
          <w:rFonts w:asciiTheme="minorHAnsi" w:hAnsiTheme="minorHAnsi" w:cstheme="minorHAnsi"/>
          <w:color w:val="494949"/>
        </w:rPr>
        <w:t>gauges.</w:t>
      </w:r>
    </w:p>
    <w:p w14:paraId="42483AEA" w14:textId="0789DEC3" w:rsidR="00243A9F" w:rsidRPr="001C1B37" w:rsidRDefault="00E67CF7">
      <w:pPr>
        <w:pStyle w:val="ListParagraph"/>
        <w:numPr>
          <w:ilvl w:val="0"/>
          <w:numId w:val="1"/>
        </w:numPr>
        <w:tabs>
          <w:tab w:val="left" w:pos="380"/>
        </w:tabs>
        <w:ind w:hanging="261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Manage</w:t>
      </w:r>
      <w:r w:rsidR="00D61B3D" w:rsidRPr="001C1B37">
        <w:rPr>
          <w:rFonts w:asciiTheme="minorHAnsi" w:hAnsiTheme="minorHAnsi" w:cstheme="minorHAnsi"/>
          <w:color w:val="494949"/>
        </w:rPr>
        <w:t>d</w:t>
      </w:r>
      <w:r w:rsidRPr="001C1B37">
        <w:rPr>
          <w:rFonts w:asciiTheme="minorHAnsi" w:hAnsiTheme="minorHAnsi" w:cstheme="minorHAnsi"/>
          <w:color w:val="494949"/>
        </w:rPr>
        <w:t xml:space="preserve"> and interpret</w:t>
      </w:r>
      <w:r w:rsidR="00D07EB8" w:rsidRPr="001C1B37">
        <w:rPr>
          <w:rFonts w:asciiTheme="minorHAnsi" w:hAnsiTheme="minorHAnsi" w:cstheme="minorHAnsi"/>
          <w:color w:val="494949"/>
        </w:rPr>
        <w:t>ed</w:t>
      </w:r>
      <w:r w:rsidRPr="001C1B37">
        <w:rPr>
          <w:rFonts w:asciiTheme="minorHAnsi" w:hAnsiTheme="minorHAnsi" w:cstheme="minorHAnsi"/>
          <w:color w:val="494949"/>
        </w:rPr>
        <w:t xml:space="preserve"> CMM data and</w:t>
      </w:r>
      <w:r w:rsidRPr="001C1B37">
        <w:rPr>
          <w:rFonts w:asciiTheme="minorHAnsi" w:hAnsiTheme="minorHAnsi" w:cstheme="minorHAnsi"/>
          <w:color w:val="494949"/>
          <w:spacing w:val="6"/>
        </w:rPr>
        <w:t xml:space="preserve"> </w:t>
      </w:r>
      <w:r w:rsidRPr="001C1B37">
        <w:rPr>
          <w:rFonts w:asciiTheme="minorHAnsi" w:hAnsiTheme="minorHAnsi" w:cstheme="minorHAnsi"/>
          <w:color w:val="494949"/>
        </w:rPr>
        <w:t>reports.</w:t>
      </w:r>
    </w:p>
    <w:p w14:paraId="68090B9B" w14:textId="0F1A19E3" w:rsidR="00243A9F" w:rsidRPr="001C1B37" w:rsidRDefault="00371893">
      <w:pPr>
        <w:pStyle w:val="ListParagraph"/>
        <w:numPr>
          <w:ilvl w:val="0"/>
          <w:numId w:val="1"/>
        </w:numPr>
        <w:tabs>
          <w:tab w:val="left" w:pos="380"/>
        </w:tabs>
        <w:spacing w:before="4"/>
        <w:ind w:hanging="261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 xml:space="preserve">Wrote CMM measurement routines for </w:t>
      </w:r>
      <w:r w:rsidR="00381C5E" w:rsidRPr="001C1B37">
        <w:rPr>
          <w:rFonts w:asciiTheme="minorHAnsi" w:hAnsiTheme="minorHAnsi" w:cstheme="minorHAnsi"/>
          <w:color w:val="494949"/>
        </w:rPr>
        <w:t>customer specific jobs</w:t>
      </w:r>
    </w:p>
    <w:p w14:paraId="54CD794E" w14:textId="587EC5D3" w:rsidR="00F331DF" w:rsidRPr="001C1B37" w:rsidRDefault="00811171" w:rsidP="008D72D1">
      <w:pPr>
        <w:pStyle w:val="ListParagraph"/>
        <w:numPr>
          <w:ilvl w:val="0"/>
          <w:numId w:val="3"/>
        </w:numPr>
        <w:tabs>
          <w:tab w:val="left" w:pos="380"/>
        </w:tabs>
        <w:spacing w:before="4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 xml:space="preserve">Maintained </w:t>
      </w:r>
      <w:r w:rsidR="00D61B3D" w:rsidRPr="001C1B37">
        <w:rPr>
          <w:rFonts w:asciiTheme="minorHAnsi" w:hAnsiTheme="minorHAnsi" w:cstheme="minorHAnsi"/>
          <w:color w:val="494949"/>
        </w:rPr>
        <w:t xml:space="preserve">and managed </w:t>
      </w:r>
      <w:r w:rsidRPr="001C1B37">
        <w:rPr>
          <w:rFonts w:asciiTheme="minorHAnsi" w:hAnsiTheme="minorHAnsi" w:cstheme="minorHAnsi"/>
          <w:color w:val="494949"/>
        </w:rPr>
        <w:t>a green customer scorecard</w:t>
      </w:r>
    </w:p>
    <w:p w14:paraId="3E0F2907" w14:textId="5E408E09" w:rsidR="00243A9F" w:rsidRPr="001C1B37" w:rsidRDefault="00C3378E" w:rsidP="00E67CF7">
      <w:pPr>
        <w:pStyle w:val="ListParagraph"/>
        <w:numPr>
          <w:ilvl w:val="0"/>
          <w:numId w:val="3"/>
        </w:numPr>
        <w:tabs>
          <w:tab w:val="left" w:pos="380"/>
        </w:tabs>
        <w:spacing w:line="280" w:lineRule="exact"/>
        <w:rPr>
          <w:rFonts w:asciiTheme="minorHAnsi" w:hAnsiTheme="minorHAnsi" w:cstheme="minorHAnsi"/>
          <w:color w:val="494949"/>
        </w:rPr>
      </w:pPr>
      <w:r>
        <w:rPr>
          <w:rFonts w:asciiTheme="minorHAnsi" w:hAnsiTheme="minorHAnsi" w:cstheme="minorHAnsi"/>
          <w:color w:val="494949"/>
        </w:rPr>
        <w:br w:type="column"/>
      </w:r>
      <w:r>
        <w:rPr>
          <w:rFonts w:asciiTheme="minorHAnsi" w:hAnsiTheme="minorHAnsi" w:cstheme="minorHAnsi"/>
          <w:color w:val="494949"/>
        </w:rPr>
        <w:t>Excellent Problem-Solving A</w:t>
      </w:r>
      <w:r w:rsidR="00E67CF7" w:rsidRPr="001C1B37">
        <w:rPr>
          <w:rFonts w:asciiTheme="minorHAnsi" w:hAnsiTheme="minorHAnsi" w:cstheme="minorHAnsi"/>
          <w:color w:val="494949"/>
        </w:rPr>
        <w:t>bilities</w:t>
      </w:r>
    </w:p>
    <w:p w14:paraId="66A5C4B6" w14:textId="1D448398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Q</w:t>
      </w:r>
      <w:r w:rsidR="00525FEC" w:rsidRPr="001C1B37">
        <w:rPr>
          <w:rFonts w:asciiTheme="minorHAnsi" w:hAnsiTheme="minorHAnsi" w:cstheme="minorHAnsi"/>
          <w:color w:val="494949"/>
        </w:rPr>
        <w:t xml:space="preserve">uality </w:t>
      </w:r>
      <w:r w:rsidR="00C3378E">
        <w:rPr>
          <w:rFonts w:asciiTheme="minorHAnsi" w:hAnsiTheme="minorHAnsi" w:cstheme="minorHAnsi"/>
          <w:color w:val="494949"/>
          <w:spacing w:val="1"/>
        </w:rPr>
        <w:t>C</w:t>
      </w:r>
      <w:r w:rsidR="00FB278C" w:rsidRPr="001C1B37">
        <w:rPr>
          <w:rFonts w:asciiTheme="minorHAnsi" w:hAnsiTheme="minorHAnsi" w:cstheme="minorHAnsi"/>
          <w:color w:val="494949"/>
          <w:spacing w:val="1"/>
        </w:rPr>
        <w:t xml:space="preserve">ore </w:t>
      </w:r>
      <w:r w:rsidR="00C3378E">
        <w:rPr>
          <w:rFonts w:asciiTheme="minorHAnsi" w:hAnsiTheme="minorHAnsi" w:cstheme="minorHAnsi"/>
          <w:color w:val="494949"/>
        </w:rPr>
        <w:t>T</w:t>
      </w:r>
      <w:r w:rsidRPr="001C1B37">
        <w:rPr>
          <w:rFonts w:asciiTheme="minorHAnsi" w:hAnsiTheme="minorHAnsi" w:cstheme="minorHAnsi"/>
          <w:color w:val="494949"/>
        </w:rPr>
        <w:t>ools</w:t>
      </w:r>
    </w:p>
    <w:p w14:paraId="00786BCA" w14:textId="0EA13E22" w:rsidR="00243A9F" w:rsidRPr="001C1B37" w:rsidRDefault="00C3378E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94949"/>
        </w:rPr>
      </w:pPr>
      <w:r>
        <w:rPr>
          <w:rFonts w:asciiTheme="minorHAnsi" w:hAnsiTheme="minorHAnsi" w:cstheme="minorHAnsi"/>
          <w:color w:val="494949"/>
        </w:rPr>
        <w:t>System B</w:t>
      </w:r>
      <w:r w:rsidR="00E67CF7" w:rsidRPr="001C1B37">
        <w:rPr>
          <w:rFonts w:asciiTheme="minorHAnsi" w:hAnsiTheme="minorHAnsi" w:cstheme="minorHAnsi"/>
          <w:color w:val="494949"/>
        </w:rPr>
        <w:t>ackups</w:t>
      </w:r>
    </w:p>
    <w:p w14:paraId="26CBC68D" w14:textId="55F00909" w:rsidR="00243A9F" w:rsidRPr="001C1B37" w:rsidRDefault="00C3378E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94949"/>
        </w:rPr>
      </w:pPr>
      <w:r>
        <w:rPr>
          <w:rFonts w:asciiTheme="minorHAnsi" w:hAnsiTheme="minorHAnsi" w:cstheme="minorHAnsi"/>
          <w:color w:val="494949"/>
        </w:rPr>
        <w:t>Excellent Communication S</w:t>
      </w:r>
      <w:r w:rsidR="00E67CF7" w:rsidRPr="001C1B37">
        <w:rPr>
          <w:rFonts w:asciiTheme="minorHAnsi" w:hAnsiTheme="minorHAnsi" w:cstheme="minorHAnsi"/>
          <w:color w:val="494949"/>
        </w:rPr>
        <w:t>kills</w:t>
      </w:r>
    </w:p>
    <w:p w14:paraId="728CE277" w14:textId="659D20D5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Windows</w:t>
      </w:r>
      <w:r w:rsidR="007E30FF" w:rsidRPr="001C1B37">
        <w:rPr>
          <w:rFonts w:asciiTheme="minorHAnsi" w:hAnsiTheme="minorHAnsi" w:cstheme="minorHAnsi"/>
          <w:color w:val="494949"/>
        </w:rPr>
        <w:t>, MacOS, Linux</w:t>
      </w:r>
    </w:p>
    <w:p w14:paraId="21D8F35E" w14:textId="4F5EE8B6" w:rsidR="00243A9F" w:rsidRPr="001C1B37" w:rsidRDefault="00FE11EC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Kaizen</w:t>
      </w:r>
    </w:p>
    <w:p w14:paraId="1AFD303F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spacing w:before="4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5S</w:t>
      </w:r>
    </w:p>
    <w:p w14:paraId="7E30A538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Measurement Systems Analysis</w:t>
      </w:r>
    </w:p>
    <w:p w14:paraId="2B3F485C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SPC</w:t>
      </w:r>
    </w:p>
    <w:p w14:paraId="35C7C45E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Root Cause</w:t>
      </w:r>
      <w:r w:rsidRPr="001C1B37">
        <w:rPr>
          <w:rFonts w:asciiTheme="minorHAnsi" w:hAnsiTheme="minorHAnsi" w:cstheme="minorHAnsi"/>
          <w:color w:val="494949"/>
          <w:spacing w:val="2"/>
        </w:rPr>
        <w:t xml:space="preserve"> </w:t>
      </w:r>
      <w:r w:rsidRPr="001C1B37">
        <w:rPr>
          <w:rFonts w:asciiTheme="minorHAnsi" w:hAnsiTheme="minorHAnsi" w:cstheme="minorHAnsi"/>
          <w:color w:val="494949"/>
        </w:rPr>
        <w:t>Analysis</w:t>
      </w:r>
    </w:p>
    <w:p w14:paraId="4BC526E9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Cost Benefit</w:t>
      </w:r>
      <w:r w:rsidRPr="001C1B37">
        <w:rPr>
          <w:rFonts w:asciiTheme="minorHAnsi" w:hAnsiTheme="minorHAnsi" w:cstheme="minorHAnsi"/>
          <w:color w:val="494949"/>
          <w:spacing w:val="2"/>
        </w:rPr>
        <w:t xml:space="preserve"> </w:t>
      </w:r>
      <w:r w:rsidRPr="001C1B37">
        <w:rPr>
          <w:rFonts w:asciiTheme="minorHAnsi" w:hAnsiTheme="minorHAnsi" w:cstheme="minorHAnsi"/>
          <w:color w:val="494949"/>
        </w:rPr>
        <w:t>Analysis</w:t>
      </w:r>
    </w:p>
    <w:p w14:paraId="65728D89" w14:textId="109B62B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spacing w:line="280" w:lineRule="exact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CMM Programing and</w:t>
      </w:r>
      <w:r w:rsidRPr="001C1B37">
        <w:rPr>
          <w:rFonts w:asciiTheme="minorHAnsi" w:hAnsiTheme="minorHAnsi" w:cstheme="minorHAnsi"/>
          <w:color w:val="494949"/>
          <w:spacing w:val="2"/>
        </w:rPr>
        <w:t xml:space="preserve"> </w:t>
      </w:r>
      <w:r w:rsidR="00C3378E">
        <w:rPr>
          <w:rFonts w:asciiTheme="minorHAnsi" w:hAnsiTheme="minorHAnsi" w:cstheme="minorHAnsi"/>
          <w:color w:val="494949"/>
        </w:rPr>
        <w:t>O</w:t>
      </w:r>
      <w:r w:rsidRPr="001C1B37">
        <w:rPr>
          <w:rFonts w:asciiTheme="minorHAnsi" w:hAnsiTheme="minorHAnsi" w:cstheme="minorHAnsi"/>
          <w:color w:val="494949"/>
        </w:rPr>
        <w:t>peration</w:t>
      </w:r>
    </w:p>
    <w:p w14:paraId="19CDBDBD" w14:textId="55043DBE" w:rsidR="00FB278C" w:rsidRPr="001C1B37" w:rsidRDefault="00FB278C" w:rsidP="00E67CF7">
      <w:pPr>
        <w:pStyle w:val="ListParagraph"/>
        <w:numPr>
          <w:ilvl w:val="0"/>
          <w:numId w:val="3"/>
        </w:numPr>
        <w:tabs>
          <w:tab w:val="left" w:pos="380"/>
        </w:tabs>
        <w:spacing w:line="280" w:lineRule="exact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Dimensional Analysis</w:t>
      </w:r>
    </w:p>
    <w:p w14:paraId="1EC18083" w14:textId="2BBD4B23" w:rsidR="00853B0B" w:rsidRPr="001C1B37" w:rsidRDefault="00853B0B" w:rsidP="00E67CF7">
      <w:pPr>
        <w:pStyle w:val="ListParagraph"/>
        <w:numPr>
          <w:ilvl w:val="0"/>
          <w:numId w:val="3"/>
        </w:numPr>
        <w:tabs>
          <w:tab w:val="left" w:pos="380"/>
        </w:tabs>
        <w:spacing w:line="280" w:lineRule="exact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GD&amp;T</w:t>
      </w:r>
    </w:p>
    <w:p w14:paraId="17F83517" w14:textId="5BC4634E" w:rsidR="00853B0B" w:rsidRPr="001C1B37" w:rsidRDefault="00853B0B" w:rsidP="00E67CF7">
      <w:pPr>
        <w:pStyle w:val="ListParagraph"/>
        <w:numPr>
          <w:ilvl w:val="0"/>
          <w:numId w:val="3"/>
        </w:numPr>
        <w:tabs>
          <w:tab w:val="left" w:pos="380"/>
        </w:tabs>
        <w:spacing w:line="280" w:lineRule="exact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Docum</w:t>
      </w:r>
      <w:r w:rsidR="00FE11EC" w:rsidRPr="001C1B37">
        <w:rPr>
          <w:rFonts w:asciiTheme="minorHAnsi" w:hAnsiTheme="minorHAnsi" w:cstheme="minorHAnsi"/>
          <w:color w:val="494949"/>
        </w:rPr>
        <w:t>ent Management</w:t>
      </w:r>
    </w:p>
    <w:p w14:paraId="18229AE1" w14:textId="3BDB36A7" w:rsidR="00B45DF5" w:rsidRPr="001C1B37" w:rsidRDefault="00B45DF5" w:rsidP="00E67CF7">
      <w:pPr>
        <w:pStyle w:val="ListParagraph"/>
        <w:numPr>
          <w:ilvl w:val="0"/>
          <w:numId w:val="3"/>
        </w:numPr>
        <w:tabs>
          <w:tab w:val="left" w:pos="380"/>
        </w:tabs>
        <w:spacing w:line="280" w:lineRule="exact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MS Office</w:t>
      </w:r>
      <w:r w:rsidR="00C3378E">
        <w:rPr>
          <w:rFonts w:asciiTheme="minorHAnsi" w:hAnsiTheme="minorHAnsi" w:cstheme="minorHAnsi"/>
          <w:color w:val="494949"/>
        </w:rPr>
        <w:t xml:space="preserve"> Applications</w:t>
      </w:r>
    </w:p>
    <w:p w14:paraId="76ACB940" w14:textId="3A095925" w:rsidR="00243A9F" w:rsidRPr="001C1B37" w:rsidRDefault="00D8108B">
      <w:pPr>
        <w:spacing w:line="280" w:lineRule="exact"/>
        <w:rPr>
          <w:rFonts w:asciiTheme="minorHAnsi" w:hAnsiTheme="minorHAnsi" w:cstheme="minorHAnsi"/>
        </w:rPr>
        <w:sectPr w:rsidR="00243A9F" w:rsidRPr="001C1B37">
          <w:type w:val="continuous"/>
          <w:pgSz w:w="12240" w:h="15840"/>
          <w:pgMar w:top="800" w:right="260" w:bottom="280" w:left="440" w:header="720" w:footer="720" w:gutter="0"/>
          <w:cols w:num="2" w:space="720" w:equalWidth="0">
            <w:col w:w="6600" w:space="619"/>
            <w:col w:w="4321"/>
          </w:cols>
        </w:sectPr>
      </w:pPr>
      <w:r w:rsidRPr="001C1B37">
        <w:rPr>
          <w:rFonts w:asciiTheme="minorHAnsi" w:hAnsiTheme="minorHAnsi" w:cstheme="minorHAnsi"/>
        </w:rPr>
        <w:tab/>
      </w:r>
    </w:p>
    <w:p w14:paraId="3A871F48" w14:textId="77777777" w:rsidR="007D5109" w:rsidRDefault="007D5109" w:rsidP="00D8108B">
      <w:pPr>
        <w:pStyle w:val="Heading2"/>
        <w:ind w:left="0"/>
        <w:rPr>
          <w:rFonts w:asciiTheme="minorHAnsi" w:hAnsiTheme="minorHAnsi" w:cstheme="minorHAnsi"/>
          <w:color w:val="494949"/>
        </w:rPr>
      </w:pPr>
    </w:p>
    <w:p w14:paraId="5B4BCF73" w14:textId="49BB8917" w:rsidR="00243A9F" w:rsidRPr="00C3378E" w:rsidRDefault="00D8108B" w:rsidP="00D8108B">
      <w:pPr>
        <w:pStyle w:val="Heading2"/>
        <w:ind w:left="0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 xml:space="preserve"> </w:t>
      </w:r>
      <w:r w:rsidR="00E67CF7" w:rsidRPr="001C1B37">
        <w:rPr>
          <w:rFonts w:asciiTheme="minorHAnsi" w:hAnsiTheme="minorHAnsi" w:cstheme="minorHAnsi"/>
          <w:color w:val="494949"/>
        </w:rPr>
        <w:t>International Automotive Components Group North America Inc.</w:t>
      </w:r>
      <w:r w:rsidR="00B13EC7" w:rsidRPr="001C1B37">
        <w:rPr>
          <w:rFonts w:asciiTheme="minorHAnsi" w:hAnsiTheme="minorHAnsi" w:cstheme="minorHAnsi"/>
          <w:color w:val="494949"/>
        </w:rPr>
        <w:t xml:space="preserve">             </w:t>
      </w:r>
    </w:p>
    <w:p w14:paraId="06624AB8" w14:textId="76604C2C" w:rsidR="00243A9F" w:rsidRDefault="00E67CF7">
      <w:pPr>
        <w:pStyle w:val="ListParagraph"/>
        <w:numPr>
          <w:ilvl w:val="0"/>
          <w:numId w:val="2"/>
        </w:numPr>
        <w:tabs>
          <w:tab w:val="left" w:pos="254"/>
        </w:tabs>
        <w:spacing w:line="242" w:lineRule="auto"/>
        <w:ind w:right="4786" w:firstLine="0"/>
        <w:rPr>
          <w:rFonts w:asciiTheme="minorHAnsi" w:hAnsiTheme="minorHAnsi" w:cstheme="minorHAnsi"/>
          <w:i/>
          <w:color w:val="494949"/>
        </w:rPr>
      </w:pPr>
      <w:r w:rsidRPr="001C1B37">
        <w:rPr>
          <w:rFonts w:asciiTheme="minorHAnsi" w:hAnsiTheme="minorHAnsi" w:cstheme="minorHAnsi"/>
          <w:b/>
          <w:color w:val="494949"/>
        </w:rPr>
        <w:t xml:space="preserve">Quality Engineer </w:t>
      </w:r>
      <w:r w:rsidRPr="001C1B37">
        <w:rPr>
          <w:rFonts w:asciiTheme="minorHAnsi" w:hAnsiTheme="minorHAnsi" w:cstheme="minorHAnsi"/>
          <w:color w:val="494949"/>
          <w:spacing w:val="-3"/>
        </w:rPr>
        <w:t xml:space="preserve">Wauseon, </w:t>
      </w:r>
      <w:r w:rsidRPr="001C1B37">
        <w:rPr>
          <w:rFonts w:asciiTheme="minorHAnsi" w:hAnsiTheme="minorHAnsi" w:cstheme="minorHAnsi"/>
          <w:color w:val="494949"/>
        </w:rPr>
        <w:t xml:space="preserve">OH </w:t>
      </w:r>
      <w:r w:rsidRPr="001C1B37">
        <w:rPr>
          <w:rFonts w:asciiTheme="minorHAnsi" w:hAnsiTheme="minorHAnsi" w:cstheme="minorHAnsi"/>
          <w:i/>
          <w:color w:val="494949"/>
        </w:rPr>
        <w:t>02/2014 -</w:t>
      </w:r>
      <w:r w:rsidRPr="001C1B37">
        <w:rPr>
          <w:rFonts w:asciiTheme="minorHAnsi" w:hAnsiTheme="minorHAnsi" w:cstheme="minorHAnsi"/>
          <w:i/>
          <w:color w:val="494949"/>
          <w:spacing w:val="8"/>
        </w:rPr>
        <w:t xml:space="preserve"> </w:t>
      </w:r>
      <w:r w:rsidRPr="001C1B37">
        <w:rPr>
          <w:rFonts w:asciiTheme="minorHAnsi" w:hAnsiTheme="minorHAnsi" w:cstheme="minorHAnsi"/>
          <w:i/>
          <w:color w:val="494949"/>
        </w:rPr>
        <w:t>02/2017</w:t>
      </w:r>
    </w:p>
    <w:p w14:paraId="67573AEE" w14:textId="56F464B5" w:rsidR="007D5109" w:rsidRDefault="007D5109" w:rsidP="007D5109">
      <w:pPr>
        <w:tabs>
          <w:tab w:val="left" w:pos="254"/>
        </w:tabs>
        <w:spacing w:line="242" w:lineRule="auto"/>
        <w:ind w:right="4786"/>
      </w:pPr>
    </w:p>
    <w:p w14:paraId="3B1DF125" w14:textId="0D607D81" w:rsidR="007D5109" w:rsidRPr="007D5109" w:rsidRDefault="007D5109" w:rsidP="007D5109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A4A4A"/>
        </w:rPr>
      </w:pPr>
      <w:r>
        <w:rPr>
          <w:rFonts w:asciiTheme="minorHAnsi" w:hAnsiTheme="minorHAnsi" w:cstheme="minorHAnsi"/>
          <w:color w:val="494949"/>
        </w:rPr>
        <w:t xml:space="preserve">  </w:t>
      </w:r>
      <w:r w:rsidRPr="001C1B37">
        <w:rPr>
          <w:rFonts w:asciiTheme="minorHAnsi" w:hAnsiTheme="minorHAnsi" w:cstheme="minorHAnsi"/>
          <w:color w:val="4A4A4A"/>
        </w:rPr>
        <w:t>Facilitated process improvements resulting in decreased</w:t>
      </w:r>
      <w:r w:rsidRPr="001C1B37">
        <w:rPr>
          <w:rFonts w:asciiTheme="minorHAnsi" w:hAnsiTheme="minorHAnsi" w:cstheme="minorHAnsi"/>
          <w:color w:val="4A4A4A"/>
          <w:spacing w:val="2"/>
        </w:rPr>
        <w:t xml:space="preserve"> </w:t>
      </w:r>
      <w:r w:rsidRPr="001C1B37">
        <w:rPr>
          <w:rFonts w:asciiTheme="minorHAnsi" w:hAnsiTheme="minorHAnsi" w:cstheme="minorHAnsi"/>
          <w:color w:val="4A4A4A"/>
        </w:rPr>
        <w:t>errors.</w:t>
      </w:r>
    </w:p>
    <w:p w14:paraId="5D66DC5D" w14:textId="4BF5B212" w:rsidR="00243A9F" w:rsidRPr="001C1B37" w:rsidRDefault="00243A9F" w:rsidP="00853B0B">
      <w:pPr>
        <w:tabs>
          <w:tab w:val="left" w:pos="380"/>
        </w:tabs>
        <w:spacing w:before="20"/>
        <w:rPr>
          <w:rFonts w:asciiTheme="minorHAnsi" w:hAnsiTheme="minorHAnsi" w:cstheme="minorHAnsi"/>
          <w:color w:val="494949"/>
        </w:rPr>
      </w:pPr>
    </w:p>
    <w:p w14:paraId="4E20B805" w14:textId="43F86676" w:rsidR="00243A9F" w:rsidRDefault="00243A9F">
      <w:pPr>
        <w:rPr>
          <w:rFonts w:asciiTheme="minorHAnsi" w:hAnsiTheme="minorHAnsi" w:cstheme="minorHAnsi"/>
        </w:rPr>
      </w:pPr>
    </w:p>
    <w:p w14:paraId="2B7F8793" w14:textId="77777777" w:rsidR="007D5109" w:rsidRPr="001C1B37" w:rsidRDefault="007D5109">
      <w:pPr>
        <w:rPr>
          <w:rFonts w:asciiTheme="minorHAnsi" w:hAnsiTheme="minorHAnsi" w:cstheme="minorHAnsi"/>
        </w:rPr>
        <w:sectPr w:rsidR="007D5109" w:rsidRPr="001C1B37">
          <w:type w:val="continuous"/>
          <w:pgSz w:w="12240" w:h="15840"/>
          <w:pgMar w:top="800" w:right="260" w:bottom="280" w:left="440" w:header="720" w:footer="720" w:gutter="0"/>
          <w:cols w:num="2" w:space="720" w:equalWidth="0">
            <w:col w:w="6775" w:space="443"/>
            <w:col w:w="4322"/>
          </w:cols>
        </w:sectPr>
      </w:pPr>
    </w:p>
    <w:p w14:paraId="584088A8" w14:textId="56EAB861" w:rsidR="00243A9F" w:rsidRPr="001C1B37" w:rsidRDefault="00B9126A" w:rsidP="00E67CF7">
      <w:pPr>
        <w:pStyle w:val="ListParagraph"/>
        <w:numPr>
          <w:ilvl w:val="0"/>
          <w:numId w:val="3"/>
        </w:numPr>
        <w:tabs>
          <w:tab w:val="left" w:pos="380"/>
        </w:tabs>
        <w:spacing w:before="43" w:line="242" w:lineRule="auto"/>
        <w:ind w:right="528"/>
        <w:rPr>
          <w:rFonts w:asciiTheme="minorHAnsi" w:hAnsiTheme="minorHAnsi" w:cstheme="minorHAnsi"/>
          <w:color w:val="494949"/>
        </w:rPr>
      </w:pPr>
      <w:r>
        <w:rPr>
          <w:rFonts w:asciiTheme="minorHAnsi" w:hAnsiTheme="minorHAnsi" w:cstheme="minorHAnsi"/>
        </w:rPr>
        <w:lastRenderedPageBreak/>
        <w:pict w14:anchorId="1206D2B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380.1pt;margin-top:14.75pt;width:218.55pt;height:755.6pt;z-index:251659264;mso-wrap-style:square;mso-wrap-edited:f;mso-width-percent:0;mso-height-percent:0;mso-position-horizontal-relative:page;mso-position-vertical-relative:page;mso-width-percent:0;mso-height-percent:0;v-text-anchor:top" fillcolor="#f4f4f4" stroked="f">
            <v:textbox style="mso-next-textbox:#_x0000_s1026" inset="0,0,0,0">
              <w:txbxContent>
                <w:p w14:paraId="4F7F47E9" w14:textId="38CF58A8" w:rsidR="00243A9F" w:rsidRPr="004C325C" w:rsidRDefault="00D84FE2" w:rsidP="00067812">
                  <w:pPr>
                    <w:pStyle w:val="BodyText"/>
                    <w:ind w:left="0" w:firstLine="118"/>
                    <w:rPr>
                      <w:rFonts w:asciiTheme="minorHAnsi" w:hAnsiTheme="minorHAnsi" w:cstheme="minorHAnsi"/>
                      <w:b/>
                      <w:iCs/>
                      <w:sz w:val="26"/>
                      <w:szCs w:val="26"/>
                    </w:rPr>
                  </w:pPr>
                  <w:r w:rsidRPr="004C325C">
                    <w:rPr>
                      <w:rFonts w:asciiTheme="minorHAnsi" w:hAnsiTheme="minorHAnsi" w:cstheme="minorHAnsi"/>
                      <w:b/>
                      <w:iCs/>
                      <w:sz w:val="26"/>
                      <w:szCs w:val="26"/>
                    </w:rPr>
                    <w:t>Education</w:t>
                  </w:r>
                </w:p>
                <w:p w14:paraId="0588F402" w14:textId="7205B56F" w:rsidR="00D84FE2" w:rsidRDefault="00D84FE2">
                  <w:pPr>
                    <w:pStyle w:val="BodyText"/>
                    <w:ind w:left="299" w:firstLine="0"/>
                    <w:rPr>
                      <w:rFonts w:ascii="Times New Roman" w:hAnsi="Times New Roman" w:cs="Times New Roman"/>
                      <w:i/>
                      <w:iCs/>
                      <w:sz w:val="26"/>
                      <w:szCs w:val="26"/>
                    </w:rPr>
                  </w:pPr>
                </w:p>
                <w:p w14:paraId="600E52D1" w14:textId="4800F02E" w:rsidR="00D84FE2" w:rsidRPr="004C325C" w:rsidRDefault="004926B2" w:rsidP="00067812">
                  <w:pPr>
                    <w:pStyle w:val="BodyText"/>
                    <w:jc w:val="both"/>
                    <w:rPr>
                      <w:rFonts w:asciiTheme="minorHAnsi" w:hAnsiTheme="minorHAnsi" w:cstheme="minorHAnsi"/>
                      <w:b/>
                      <w:sz w:val="28"/>
                      <w:szCs w:val="26"/>
                    </w:rPr>
                  </w:pPr>
                  <w:r w:rsidRPr="004C325C">
                    <w:rPr>
                      <w:rFonts w:asciiTheme="minorHAnsi" w:hAnsiTheme="minorHAnsi" w:cstheme="minorHAnsi"/>
                      <w:b/>
                      <w:sz w:val="24"/>
                    </w:rPr>
                    <w:t xml:space="preserve">Dale </w:t>
                  </w:r>
                  <w:r w:rsidR="000A3FD1" w:rsidRPr="004C325C">
                    <w:rPr>
                      <w:rFonts w:asciiTheme="minorHAnsi" w:hAnsiTheme="minorHAnsi" w:cstheme="minorHAnsi"/>
                      <w:b/>
                      <w:sz w:val="24"/>
                    </w:rPr>
                    <w:t>Carnegie</w:t>
                  </w:r>
                </w:p>
                <w:p w14:paraId="670AF2AB" w14:textId="5383460D" w:rsidR="001C1B37" w:rsidRDefault="001C1B37" w:rsidP="00067812">
                  <w:pPr>
                    <w:pStyle w:val="BodyText"/>
                    <w:jc w:val="both"/>
                    <w:rPr>
                      <w:rFonts w:asciiTheme="minorHAnsi" w:hAnsiTheme="minorHAnsi" w:cstheme="minorHAnsi"/>
                    </w:rPr>
                  </w:pPr>
                  <w:r w:rsidRPr="001C1B37">
                    <w:rPr>
                      <w:rFonts w:asciiTheme="minorHAnsi" w:hAnsiTheme="minorHAnsi" w:cstheme="minorHAnsi"/>
                    </w:rPr>
                    <w:t>Maumee, OH</w:t>
                  </w:r>
                </w:p>
                <w:p w14:paraId="6E2354DC" w14:textId="77777777" w:rsidR="00067812" w:rsidRPr="001C1B37" w:rsidRDefault="00067812" w:rsidP="00067812">
                  <w:pPr>
                    <w:pStyle w:val="BodyText"/>
                    <w:jc w:val="both"/>
                    <w:rPr>
                      <w:rFonts w:asciiTheme="minorHAnsi" w:hAnsiTheme="minorHAnsi" w:cstheme="minorHAnsi"/>
                      <w:sz w:val="26"/>
                      <w:szCs w:val="26"/>
                    </w:rPr>
                  </w:pPr>
                </w:p>
                <w:p w14:paraId="436E227A" w14:textId="7A049116" w:rsidR="000A3FD1" w:rsidRPr="001C1B37" w:rsidRDefault="000A3FD1" w:rsidP="00067812">
                  <w:pPr>
                    <w:pStyle w:val="BodyText"/>
                    <w:jc w:val="both"/>
                    <w:rPr>
                      <w:rFonts w:asciiTheme="minorHAnsi" w:hAnsiTheme="minorHAnsi" w:cstheme="minorHAnsi"/>
                      <w:b/>
                      <w:sz w:val="28"/>
                      <w:szCs w:val="26"/>
                    </w:rPr>
                  </w:pPr>
                  <w:r w:rsidRPr="001C1B37">
                    <w:rPr>
                      <w:rFonts w:asciiTheme="minorHAnsi" w:hAnsiTheme="minorHAnsi" w:cstheme="minorHAnsi"/>
                      <w:b/>
                      <w:sz w:val="24"/>
                    </w:rPr>
                    <w:t>Bowling Green State Univer</w:t>
                  </w:r>
                  <w:r w:rsidR="005A4CBD" w:rsidRPr="001C1B37">
                    <w:rPr>
                      <w:rFonts w:asciiTheme="minorHAnsi" w:hAnsiTheme="minorHAnsi" w:cstheme="minorHAnsi"/>
                      <w:b/>
                      <w:sz w:val="24"/>
                    </w:rPr>
                    <w:t>sity</w:t>
                  </w:r>
                </w:p>
                <w:p w14:paraId="1C3EEB56" w14:textId="5C7B6A97" w:rsidR="001C1B37" w:rsidRDefault="001C1B37" w:rsidP="00067812">
                  <w:pPr>
                    <w:pStyle w:val="BodyText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Bowling Green, OH</w:t>
                  </w:r>
                </w:p>
                <w:p w14:paraId="05B507A3" w14:textId="77777777" w:rsidR="00067812" w:rsidRPr="001C1B37" w:rsidRDefault="00067812" w:rsidP="00067812">
                  <w:pPr>
                    <w:pStyle w:val="BodyText"/>
                    <w:jc w:val="both"/>
                    <w:rPr>
                      <w:rFonts w:asciiTheme="minorHAnsi" w:hAnsiTheme="minorHAnsi" w:cstheme="minorHAnsi"/>
                      <w:sz w:val="26"/>
                      <w:szCs w:val="26"/>
                    </w:rPr>
                  </w:pPr>
                </w:p>
                <w:p w14:paraId="00AED3EA" w14:textId="73831671" w:rsidR="005A4CBD" w:rsidRPr="001C1B37" w:rsidRDefault="005A4CBD" w:rsidP="00067812">
                  <w:pPr>
                    <w:pStyle w:val="BodyText"/>
                    <w:jc w:val="both"/>
                    <w:rPr>
                      <w:rFonts w:asciiTheme="minorHAnsi" w:hAnsiTheme="minorHAnsi" w:cstheme="minorHAnsi"/>
                      <w:b/>
                      <w:sz w:val="28"/>
                      <w:szCs w:val="26"/>
                    </w:rPr>
                  </w:pPr>
                  <w:r w:rsidRPr="001C1B37">
                    <w:rPr>
                      <w:rFonts w:asciiTheme="minorHAnsi" w:hAnsiTheme="minorHAnsi" w:cstheme="minorHAnsi"/>
                      <w:b/>
                      <w:sz w:val="24"/>
                    </w:rPr>
                    <w:t>Owens Community College</w:t>
                  </w:r>
                </w:p>
                <w:p w14:paraId="0700CFF6" w14:textId="13B0A212" w:rsidR="001C1B37" w:rsidRPr="00067812" w:rsidRDefault="001C1B37" w:rsidP="00067812">
                  <w:pPr>
                    <w:pStyle w:val="BodyText"/>
                    <w:jc w:val="both"/>
                    <w:rPr>
                      <w:rFonts w:asciiTheme="minorHAnsi" w:hAnsiTheme="minorHAnsi" w:cstheme="minorHAnsi"/>
                      <w:sz w:val="24"/>
                      <w:szCs w:val="26"/>
                    </w:rPr>
                  </w:pPr>
                  <w:r w:rsidRPr="00067812">
                    <w:rPr>
                      <w:rFonts w:asciiTheme="minorHAnsi" w:hAnsiTheme="minorHAnsi" w:cstheme="minorHAnsi"/>
                    </w:rPr>
                    <w:t>Perrysburg, OH</w:t>
                  </w:r>
                </w:p>
              </w:txbxContent>
            </v:textbox>
            <w10:wrap anchorx="page" anchory="page"/>
          </v:shape>
        </w:pict>
      </w:r>
      <w:r w:rsidR="00E67CF7" w:rsidRPr="001C1B37">
        <w:rPr>
          <w:rFonts w:asciiTheme="minorHAnsi" w:hAnsiTheme="minorHAnsi" w:cstheme="minorHAnsi"/>
          <w:color w:val="494949"/>
        </w:rPr>
        <w:t>Supported quality team members during corrective action updates.</w:t>
      </w:r>
    </w:p>
    <w:p w14:paraId="3EC78400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spacing w:line="242" w:lineRule="auto"/>
        <w:ind w:right="772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Demonstrated product and quality expertise in product inspections</w:t>
      </w:r>
    </w:p>
    <w:p w14:paraId="241FD184" w14:textId="77777777" w:rsidR="00604D10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spacing w:before="1" w:line="242" w:lineRule="auto"/>
        <w:ind w:right="460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 xml:space="preserve">Participated in employee performance reviews and offered </w:t>
      </w:r>
    </w:p>
    <w:p w14:paraId="071FCE38" w14:textId="73B580C7" w:rsidR="00243A9F" w:rsidRPr="001C1B37" w:rsidRDefault="00604D10" w:rsidP="00604D10">
      <w:pPr>
        <w:pStyle w:val="ListParagraph"/>
        <w:tabs>
          <w:tab w:val="left" w:pos="380"/>
        </w:tabs>
        <w:spacing w:before="1" w:line="242" w:lineRule="auto"/>
        <w:ind w:right="460" w:firstLine="0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ab/>
      </w:r>
      <w:r w:rsidR="00E67CF7" w:rsidRPr="001C1B37">
        <w:rPr>
          <w:rFonts w:asciiTheme="minorHAnsi" w:hAnsiTheme="minorHAnsi" w:cstheme="minorHAnsi"/>
          <w:color w:val="494949"/>
        </w:rPr>
        <w:t>suggestions to management.</w:t>
      </w:r>
    </w:p>
    <w:p w14:paraId="2CD32FC8" w14:textId="77777777" w:rsidR="00604D10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spacing w:line="242" w:lineRule="auto"/>
        <w:ind w:right="430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 xml:space="preserve">Built strong rapport with team members, management </w:t>
      </w:r>
    </w:p>
    <w:p w14:paraId="6A36E221" w14:textId="3945FC3D" w:rsidR="00243A9F" w:rsidRPr="001C1B37" w:rsidRDefault="00E67CF7" w:rsidP="00604D10">
      <w:pPr>
        <w:pStyle w:val="ListParagraph"/>
        <w:tabs>
          <w:tab w:val="left" w:pos="380"/>
        </w:tabs>
        <w:spacing w:line="242" w:lineRule="auto"/>
        <w:ind w:right="430" w:firstLine="0"/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and c</w:t>
      </w:r>
      <w:r w:rsidR="00604D10" w:rsidRPr="001C1B37">
        <w:rPr>
          <w:rFonts w:asciiTheme="minorHAnsi" w:hAnsiTheme="minorHAnsi" w:cstheme="minorHAnsi"/>
          <w:color w:val="494949"/>
        </w:rPr>
        <w:t>ustomers</w:t>
      </w:r>
      <w:r w:rsidRPr="001C1B37">
        <w:rPr>
          <w:rFonts w:asciiTheme="minorHAnsi" w:hAnsiTheme="minorHAnsi" w:cstheme="minorHAnsi"/>
          <w:color w:val="494949"/>
        </w:rPr>
        <w:t xml:space="preserve"> to facilitate efficiency and</w:t>
      </w:r>
      <w:r w:rsidRPr="001C1B37">
        <w:rPr>
          <w:rFonts w:asciiTheme="minorHAnsi" w:hAnsiTheme="minorHAnsi" w:cstheme="minorHAnsi"/>
          <w:color w:val="494949"/>
          <w:spacing w:val="2"/>
        </w:rPr>
        <w:t xml:space="preserve"> </w:t>
      </w:r>
      <w:r w:rsidRPr="001C1B37">
        <w:rPr>
          <w:rFonts w:asciiTheme="minorHAnsi" w:hAnsiTheme="minorHAnsi" w:cstheme="minorHAnsi"/>
          <w:color w:val="494949"/>
        </w:rPr>
        <w:t>productivity.</w:t>
      </w:r>
    </w:p>
    <w:p w14:paraId="568DF722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94949"/>
        </w:rPr>
      </w:pPr>
      <w:r w:rsidRPr="001C1B37">
        <w:rPr>
          <w:rFonts w:asciiTheme="minorHAnsi" w:hAnsiTheme="minorHAnsi" w:cstheme="minorHAnsi"/>
          <w:color w:val="494949"/>
        </w:rPr>
        <w:t>Contributed to root cause analysis to determine core reason</w:t>
      </w:r>
      <w:r w:rsidRPr="001C1B37">
        <w:rPr>
          <w:rFonts w:asciiTheme="minorHAnsi" w:hAnsiTheme="minorHAnsi" w:cstheme="minorHAnsi"/>
          <w:color w:val="494949"/>
          <w:spacing w:val="9"/>
        </w:rPr>
        <w:t xml:space="preserve"> </w:t>
      </w:r>
      <w:r w:rsidRPr="001C1B37">
        <w:rPr>
          <w:rFonts w:asciiTheme="minorHAnsi" w:hAnsiTheme="minorHAnsi" w:cstheme="minorHAnsi"/>
          <w:color w:val="494949"/>
        </w:rPr>
        <w:t>for</w:t>
      </w:r>
    </w:p>
    <w:p w14:paraId="004EEF04" w14:textId="6CC7E485" w:rsidR="00243A9F" w:rsidRDefault="00E67CF7" w:rsidP="00504C50">
      <w:pPr>
        <w:pStyle w:val="BodyText"/>
        <w:spacing w:before="0"/>
        <w:ind w:left="0" w:firstLine="379"/>
        <w:rPr>
          <w:rFonts w:asciiTheme="minorHAnsi" w:hAnsiTheme="minorHAnsi" w:cstheme="minorHAnsi"/>
          <w:color w:val="4A4A4A"/>
        </w:rPr>
      </w:pPr>
      <w:r w:rsidRPr="001C1B37">
        <w:rPr>
          <w:rFonts w:asciiTheme="minorHAnsi" w:hAnsiTheme="minorHAnsi" w:cstheme="minorHAnsi"/>
          <w:color w:val="4A4A4A"/>
        </w:rPr>
        <w:t>failures and errors.</w:t>
      </w:r>
    </w:p>
    <w:p w14:paraId="4B96BA93" w14:textId="38632499" w:rsidR="007D5109" w:rsidRDefault="007D5109" w:rsidP="00504C50">
      <w:pPr>
        <w:pStyle w:val="BodyText"/>
        <w:spacing w:before="0"/>
        <w:ind w:left="0" w:firstLine="379"/>
        <w:rPr>
          <w:rFonts w:asciiTheme="minorHAnsi" w:hAnsiTheme="minorHAnsi" w:cstheme="minorHAnsi"/>
          <w:sz w:val="28"/>
        </w:rPr>
      </w:pPr>
    </w:p>
    <w:p w14:paraId="4E7FC35E" w14:textId="77777777" w:rsidR="007D5109" w:rsidRPr="001C1B37" w:rsidRDefault="007D5109" w:rsidP="00504C50">
      <w:pPr>
        <w:pStyle w:val="BodyText"/>
        <w:spacing w:before="0"/>
        <w:ind w:left="0" w:firstLine="379"/>
        <w:rPr>
          <w:rFonts w:asciiTheme="minorHAnsi" w:hAnsiTheme="minorHAnsi" w:cstheme="minorHAnsi"/>
          <w:sz w:val="28"/>
        </w:rPr>
      </w:pPr>
    </w:p>
    <w:p w14:paraId="76925416" w14:textId="77777777" w:rsidR="00243A9F" w:rsidRPr="001C1B37" w:rsidRDefault="00243A9F">
      <w:pPr>
        <w:pStyle w:val="BodyText"/>
        <w:spacing w:before="9"/>
        <w:ind w:left="0" w:firstLine="0"/>
        <w:rPr>
          <w:rFonts w:asciiTheme="minorHAnsi" w:hAnsiTheme="minorHAnsi" w:cstheme="minorHAnsi"/>
          <w:sz w:val="7"/>
        </w:rPr>
      </w:pPr>
    </w:p>
    <w:p w14:paraId="66B0D583" w14:textId="77777777" w:rsidR="00243A9F" w:rsidRPr="001C1B37" w:rsidRDefault="00E67CF7">
      <w:pPr>
        <w:pStyle w:val="Heading2"/>
        <w:spacing w:before="100"/>
        <w:rPr>
          <w:rFonts w:asciiTheme="minorHAnsi" w:hAnsiTheme="minorHAnsi" w:cstheme="minorHAnsi"/>
        </w:rPr>
      </w:pPr>
      <w:r w:rsidRPr="001C1B37">
        <w:rPr>
          <w:rFonts w:asciiTheme="minorHAnsi" w:hAnsiTheme="minorHAnsi" w:cstheme="minorHAnsi"/>
          <w:color w:val="4A4A4A"/>
        </w:rPr>
        <w:t>International Automotive Components Group North America Inc.</w:t>
      </w:r>
    </w:p>
    <w:p w14:paraId="28FBF6CE" w14:textId="3FFAADDF" w:rsidR="00243A9F" w:rsidRPr="001C1B37" w:rsidRDefault="00E67CF7">
      <w:pPr>
        <w:pStyle w:val="ListParagraph"/>
        <w:numPr>
          <w:ilvl w:val="0"/>
          <w:numId w:val="2"/>
        </w:numPr>
        <w:tabs>
          <w:tab w:val="left" w:pos="254"/>
        </w:tabs>
        <w:spacing w:line="242" w:lineRule="auto"/>
        <w:ind w:right="9358" w:firstLine="0"/>
        <w:rPr>
          <w:rFonts w:asciiTheme="minorHAnsi" w:hAnsiTheme="minorHAnsi" w:cstheme="minorHAnsi"/>
          <w:i/>
          <w:color w:val="4A4A4A"/>
        </w:rPr>
      </w:pPr>
      <w:r w:rsidRPr="001C1B37">
        <w:rPr>
          <w:rFonts w:asciiTheme="minorHAnsi" w:hAnsiTheme="minorHAnsi" w:cstheme="minorHAnsi"/>
          <w:b/>
          <w:color w:val="4A4A4A"/>
        </w:rPr>
        <w:t>Quality</w:t>
      </w:r>
      <w:r w:rsidRPr="001C1B37">
        <w:rPr>
          <w:rFonts w:asciiTheme="minorHAnsi" w:hAnsiTheme="minorHAnsi" w:cstheme="minorHAnsi"/>
          <w:b/>
          <w:color w:val="4A4A4A"/>
          <w:spacing w:val="-14"/>
        </w:rPr>
        <w:t xml:space="preserve"> </w:t>
      </w:r>
      <w:r w:rsidRPr="001C1B37">
        <w:rPr>
          <w:rFonts w:asciiTheme="minorHAnsi" w:hAnsiTheme="minorHAnsi" w:cstheme="minorHAnsi"/>
          <w:b/>
          <w:color w:val="4A4A4A"/>
        </w:rPr>
        <w:t xml:space="preserve">Technician </w:t>
      </w:r>
      <w:r w:rsidRPr="001C1B37">
        <w:rPr>
          <w:rFonts w:asciiTheme="minorHAnsi" w:hAnsiTheme="minorHAnsi" w:cstheme="minorHAnsi"/>
          <w:color w:val="4A4A4A"/>
          <w:spacing w:val="-3"/>
        </w:rPr>
        <w:t xml:space="preserve">Wauseon, </w:t>
      </w:r>
      <w:r w:rsidRPr="001C1B37">
        <w:rPr>
          <w:rFonts w:asciiTheme="minorHAnsi" w:hAnsiTheme="minorHAnsi" w:cstheme="minorHAnsi"/>
          <w:color w:val="4A4A4A"/>
        </w:rPr>
        <w:t xml:space="preserve">OH </w:t>
      </w:r>
      <w:r w:rsidR="00067812">
        <w:rPr>
          <w:rFonts w:asciiTheme="minorHAnsi" w:hAnsiTheme="minorHAnsi" w:cstheme="minorHAnsi"/>
          <w:i/>
          <w:color w:val="4A4A4A"/>
        </w:rPr>
        <w:t>05/2002</w:t>
      </w:r>
      <w:r w:rsidRPr="001C1B37">
        <w:rPr>
          <w:rFonts w:asciiTheme="minorHAnsi" w:hAnsiTheme="minorHAnsi" w:cstheme="minorHAnsi"/>
          <w:i/>
          <w:color w:val="4A4A4A"/>
        </w:rPr>
        <w:t>-</w:t>
      </w:r>
      <w:r w:rsidRPr="001C1B37">
        <w:rPr>
          <w:rFonts w:asciiTheme="minorHAnsi" w:hAnsiTheme="minorHAnsi" w:cstheme="minorHAnsi"/>
          <w:i/>
          <w:color w:val="4A4A4A"/>
          <w:spacing w:val="8"/>
        </w:rPr>
        <w:t xml:space="preserve"> </w:t>
      </w:r>
      <w:r w:rsidRPr="001C1B37">
        <w:rPr>
          <w:rFonts w:asciiTheme="minorHAnsi" w:hAnsiTheme="minorHAnsi" w:cstheme="minorHAnsi"/>
          <w:i/>
          <w:color w:val="4A4A4A"/>
        </w:rPr>
        <w:t>02/2014</w:t>
      </w:r>
    </w:p>
    <w:p w14:paraId="65380C1C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spacing w:before="60" w:line="242" w:lineRule="auto"/>
        <w:ind w:right="5989"/>
        <w:rPr>
          <w:rFonts w:asciiTheme="minorHAnsi" w:hAnsiTheme="minorHAnsi" w:cstheme="minorHAnsi"/>
          <w:color w:val="4A4A4A"/>
        </w:rPr>
      </w:pPr>
      <w:r w:rsidRPr="001C1B37">
        <w:rPr>
          <w:rFonts w:asciiTheme="minorHAnsi" w:hAnsiTheme="minorHAnsi" w:cstheme="minorHAnsi"/>
          <w:color w:val="4A4A4A"/>
        </w:rPr>
        <w:t>Sampled materials and products to conduct in-depth measurements and tests.</w:t>
      </w:r>
    </w:p>
    <w:p w14:paraId="32356EC1" w14:textId="1622D108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spacing w:before="1" w:line="242" w:lineRule="auto"/>
        <w:ind w:right="5152"/>
        <w:rPr>
          <w:rFonts w:asciiTheme="minorHAnsi" w:hAnsiTheme="minorHAnsi" w:cstheme="minorHAnsi"/>
          <w:color w:val="4A4A4A"/>
        </w:rPr>
      </w:pPr>
      <w:r w:rsidRPr="001C1B37">
        <w:rPr>
          <w:rFonts w:asciiTheme="minorHAnsi" w:hAnsiTheme="minorHAnsi" w:cstheme="minorHAnsi"/>
          <w:color w:val="4A4A4A"/>
        </w:rPr>
        <w:t xml:space="preserve">Applied statistical analysis techniques and skill in </w:t>
      </w:r>
      <w:r w:rsidRPr="001C1B37">
        <w:rPr>
          <w:rFonts w:asciiTheme="minorHAnsi" w:hAnsiTheme="minorHAnsi" w:cstheme="minorHAnsi"/>
          <w:color w:val="4A4A4A"/>
          <w:spacing w:val="-3"/>
        </w:rPr>
        <w:t>Mini</w:t>
      </w:r>
      <w:r w:rsidR="00D07EB8" w:rsidRPr="001C1B37">
        <w:rPr>
          <w:rFonts w:asciiTheme="minorHAnsi" w:hAnsiTheme="minorHAnsi" w:cstheme="minorHAnsi"/>
          <w:color w:val="4A4A4A"/>
          <w:spacing w:val="-3"/>
        </w:rPr>
        <w:t>t</w:t>
      </w:r>
      <w:r w:rsidRPr="001C1B37">
        <w:rPr>
          <w:rFonts w:asciiTheme="minorHAnsi" w:hAnsiTheme="minorHAnsi" w:cstheme="minorHAnsi"/>
          <w:color w:val="4A4A4A"/>
          <w:spacing w:val="-3"/>
        </w:rPr>
        <w:t xml:space="preserve">ab </w:t>
      </w:r>
      <w:r w:rsidRPr="001C1B37">
        <w:rPr>
          <w:rFonts w:asciiTheme="minorHAnsi" w:hAnsiTheme="minorHAnsi" w:cstheme="minorHAnsi"/>
          <w:color w:val="4A4A4A"/>
        </w:rPr>
        <w:t>to model</w:t>
      </w:r>
      <w:r w:rsidRPr="001C1B37">
        <w:rPr>
          <w:rFonts w:asciiTheme="minorHAnsi" w:hAnsiTheme="minorHAnsi" w:cstheme="minorHAnsi"/>
          <w:color w:val="4A4A4A"/>
          <w:spacing w:val="1"/>
        </w:rPr>
        <w:t xml:space="preserve"> </w:t>
      </w:r>
      <w:r w:rsidRPr="001C1B37">
        <w:rPr>
          <w:rFonts w:asciiTheme="minorHAnsi" w:hAnsiTheme="minorHAnsi" w:cstheme="minorHAnsi"/>
          <w:color w:val="4A4A4A"/>
        </w:rPr>
        <w:t>trends.</w:t>
      </w:r>
    </w:p>
    <w:p w14:paraId="46E6C11F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spacing w:line="242" w:lineRule="auto"/>
        <w:ind w:right="5375"/>
        <w:rPr>
          <w:rFonts w:asciiTheme="minorHAnsi" w:hAnsiTheme="minorHAnsi" w:cstheme="minorHAnsi"/>
          <w:color w:val="4A4A4A"/>
        </w:rPr>
      </w:pPr>
      <w:r w:rsidRPr="001C1B37">
        <w:rPr>
          <w:rFonts w:asciiTheme="minorHAnsi" w:hAnsiTheme="minorHAnsi" w:cstheme="minorHAnsi"/>
          <w:color w:val="4A4A4A"/>
        </w:rPr>
        <w:t>Evaluated results against design standards and compliance requirements.</w:t>
      </w:r>
    </w:p>
    <w:p w14:paraId="1D8BA864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spacing w:before="1"/>
        <w:rPr>
          <w:rFonts w:asciiTheme="minorHAnsi" w:hAnsiTheme="minorHAnsi" w:cstheme="minorHAnsi"/>
          <w:color w:val="4A4A4A"/>
        </w:rPr>
      </w:pPr>
      <w:r w:rsidRPr="001C1B37">
        <w:rPr>
          <w:rFonts w:asciiTheme="minorHAnsi" w:hAnsiTheme="minorHAnsi" w:cstheme="minorHAnsi"/>
          <w:color w:val="4A4A4A"/>
        </w:rPr>
        <w:t>Maintained necessary level of communications between shifts.</w:t>
      </w:r>
    </w:p>
    <w:p w14:paraId="11C7CDE9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A4A4A"/>
        </w:rPr>
      </w:pPr>
      <w:r w:rsidRPr="001C1B37">
        <w:rPr>
          <w:rFonts w:asciiTheme="minorHAnsi" w:hAnsiTheme="minorHAnsi" w:cstheme="minorHAnsi"/>
          <w:color w:val="4A4A4A"/>
        </w:rPr>
        <w:t>Planned, scheduled and delegated daily</w:t>
      </w:r>
      <w:r w:rsidRPr="001C1B37">
        <w:rPr>
          <w:rFonts w:asciiTheme="minorHAnsi" w:hAnsiTheme="minorHAnsi" w:cstheme="minorHAnsi"/>
          <w:color w:val="4A4A4A"/>
          <w:spacing w:val="1"/>
        </w:rPr>
        <w:t xml:space="preserve"> </w:t>
      </w:r>
      <w:r w:rsidRPr="001C1B37">
        <w:rPr>
          <w:rFonts w:asciiTheme="minorHAnsi" w:hAnsiTheme="minorHAnsi" w:cstheme="minorHAnsi"/>
          <w:color w:val="4A4A4A"/>
        </w:rPr>
        <w:t>work.</w:t>
      </w:r>
    </w:p>
    <w:p w14:paraId="3933255B" w14:textId="777A7C94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A4A4A"/>
        </w:rPr>
      </w:pPr>
      <w:r w:rsidRPr="001C1B37">
        <w:rPr>
          <w:rFonts w:asciiTheme="minorHAnsi" w:hAnsiTheme="minorHAnsi" w:cstheme="minorHAnsi"/>
          <w:color w:val="4A4A4A"/>
          <w:spacing w:val="-3"/>
        </w:rPr>
        <w:t xml:space="preserve">Tested </w:t>
      </w:r>
      <w:r w:rsidRPr="001C1B37">
        <w:rPr>
          <w:rFonts w:asciiTheme="minorHAnsi" w:hAnsiTheme="minorHAnsi" w:cstheme="minorHAnsi"/>
          <w:color w:val="4A4A4A"/>
        </w:rPr>
        <w:t xml:space="preserve">products </w:t>
      </w:r>
      <w:r w:rsidR="00C73E58" w:rsidRPr="001C1B37">
        <w:rPr>
          <w:rFonts w:asciiTheme="minorHAnsi" w:hAnsiTheme="minorHAnsi" w:cstheme="minorHAnsi"/>
          <w:color w:val="4A4A4A"/>
        </w:rPr>
        <w:t>and</w:t>
      </w:r>
      <w:r w:rsidRPr="001C1B37">
        <w:rPr>
          <w:rFonts w:asciiTheme="minorHAnsi" w:hAnsiTheme="minorHAnsi" w:cstheme="minorHAnsi"/>
          <w:color w:val="4A4A4A"/>
        </w:rPr>
        <w:t xml:space="preserve"> subassemblies for functionality </w:t>
      </w:r>
      <w:r w:rsidR="00C73E58" w:rsidRPr="001C1B37">
        <w:rPr>
          <w:rFonts w:asciiTheme="minorHAnsi" w:hAnsiTheme="minorHAnsi" w:cstheme="minorHAnsi"/>
          <w:color w:val="4A4A4A"/>
        </w:rPr>
        <w:t>and</w:t>
      </w:r>
      <w:r w:rsidRPr="001C1B37">
        <w:rPr>
          <w:rFonts w:asciiTheme="minorHAnsi" w:hAnsiTheme="minorHAnsi" w:cstheme="minorHAnsi"/>
          <w:color w:val="4A4A4A"/>
          <w:spacing w:val="11"/>
        </w:rPr>
        <w:t xml:space="preserve"> </w:t>
      </w:r>
      <w:r w:rsidRPr="001C1B37">
        <w:rPr>
          <w:rFonts w:asciiTheme="minorHAnsi" w:hAnsiTheme="minorHAnsi" w:cstheme="minorHAnsi"/>
          <w:color w:val="4A4A4A"/>
        </w:rPr>
        <w:t>quality.</w:t>
      </w:r>
    </w:p>
    <w:p w14:paraId="7A2CF95C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A4A4A"/>
        </w:rPr>
      </w:pPr>
      <w:r w:rsidRPr="001C1B37">
        <w:rPr>
          <w:rFonts w:asciiTheme="minorHAnsi" w:hAnsiTheme="minorHAnsi" w:cstheme="minorHAnsi"/>
          <w:color w:val="4A4A4A"/>
        </w:rPr>
        <w:t>Read and followed standard operating</w:t>
      </w:r>
      <w:r w:rsidRPr="001C1B37">
        <w:rPr>
          <w:rFonts w:asciiTheme="minorHAnsi" w:hAnsiTheme="minorHAnsi" w:cstheme="minorHAnsi"/>
          <w:color w:val="4A4A4A"/>
          <w:spacing w:val="1"/>
        </w:rPr>
        <w:t xml:space="preserve"> </w:t>
      </w:r>
      <w:r w:rsidRPr="001C1B37">
        <w:rPr>
          <w:rFonts w:asciiTheme="minorHAnsi" w:hAnsiTheme="minorHAnsi" w:cstheme="minorHAnsi"/>
          <w:color w:val="4A4A4A"/>
        </w:rPr>
        <w:t>procedures.</w:t>
      </w:r>
    </w:p>
    <w:p w14:paraId="2A672E71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A4A4A"/>
        </w:rPr>
      </w:pPr>
      <w:r w:rsidRPr="001C1B37">
        <w:rPr>
          <w:rFonts w:asciiTheme="minorHAnsi" w:hAnsiTheme="minorHAnsi" w:cstheme="minorHAnsi"/>
          <w:color w:val="4A4A4A"/>
        </w:rPr>
        <w:t>Monitored machine operation and diagnosed</w:t>
      </w:r>
      <w:r w:rsidRPr="001C1B37">
        <w:rPr>
          <w:rFonts w:asciiTheme="minorHAnsi" w:hAnsiTheme="minorHAnsi" w:cstheme="minorHAnsi"/>
          <w:color w:val="4A4A4A"/>
          <w:spacing w:val="2"/>
        </w:rPr>
        <w:t xml:space="preserve"> </w:t>
      </w:r>
      <w:r w:rsidRPr="001C1B37">
        <w:rPr>
          <w:rFonts w:asciiTheme="minorHAnsi" w:hAnsiTheme="minorHAnsi" w:cstheme="minorHAnsi"/>
          <w:color w:val="4A4A4A"/>
        </w:rPr>
        <w:t>malfunctions.</w:t>
      </w:r>
    </w:p>
    <w:p w14:paraId="536D6DCE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A4A4A"/>
        </w:rPr>
      </w:pPr>
      <w:r w:rsidRPr="001C1B37">
        <w:rPr>
          <w:rFonts w:asciiTheme="minorHAnsi" w:hAnsiTheme="minorHAnsi" w:cstheme="minorHAnsi"/>
          <w:color w:val="4A4A4A"/>
        </w:rPr>
        <w:t>Kept work areas clean and</w:t>
      </w:r>
      <w:r w:rsidRPr="001C1B37">
        <w:rPr>
          <w:rFonts w:asciiTheme="minorHAnsi" w:hAnsiTheme="minorHAnsi" w:cstheme="minorHAnsi"/>
          <w:color w:val="4A4A4A"/>
          <w:spacing w:val="5"/>
        </w:rPr>
        <w:t xml:space="preserve"> </w:t>
      </w:r>
      <w:r w:rsidRPr="001C1B37">
        <w:rPr>
          <w:rFonts w:asciiTheme="minorHAnsi" w:hAnsiTheme="minorHAnsi" w:cstheme="minorHAnsi"/>
          <w:color w:val="4A4A4A"/>
        </w:rPr>
        <w:t>neat.</w:t>
      </w:r>
    </w:p>
    <w:p w14:paraId="281A5FFD" w14:textId="77777777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rPr>
          <w:rFonts w:asciiTheme="minorHAnsi" w:hAnsiTheme="minorHAnsi" w:cstheme="minorHAnsi"/>
          <w:color w:val="4A4A4A"/>
        </w:rPr>
      </w:pPr>
      <w:r w:rsidRPr="001C1B37">
        <w:rPr>
          <w:rFonts w:asciiTheme="minorHAnsi" w:hAnsiTheme="minorHAnsi" w:cstheme="minorHAnsi"/>
          <w:color w:val="4A4A4A"/>
        </w:rPr>
        <w:t>Ensured that all health and safety guidelines were</w:t>
      </w:r>
      <w:r w:rsidRPr="001C1B37">
        <w:rPr>
          <w:rFonts w:asciiTheme="minorHAnsi" w:hAnsiTheme="minorHAnsi" w:cstheme="minorHAnsi"/>
          <w:color w:val="4A4A4A"/>
          <w:spacing w:val="6"/>
        </w:rPr>
        <w:t xml:space="preserve"> </w:t>
      </w:r>
      <w:r w:rsidRPr="001C1B37">
        <w:rPr>
          <w:rFonts w:asciiTheme="minorHAnsi" w:hAnsiTheme="minorHAnsi" w:cstheme="minorHAnsi"/>
          <w:color w:val="4A4A4A"/>
        </w:rPr>
        <w:t>followed.</w:t>
      </w:r>
    </w:p>
    <w:p w14:paraId="16E132D2" w14:textId="1D7A93E4" w:rsidR="00243A9F" w:rsidRPr="001C1B37" w:rsidRDefault="00E67CF7" w:rsidP="00E67CF7">
      <w:pPr>
        <w:pStyle w:val="ListParagraph"/>
        <w:numPr>
          <w:ilvl w:val="0"/>
          <w:numId w:val="3"/>
        </w:numPr>
        <w:tabs>
          <w:tab w:val="left" w:pos="380"/>
        </w:tabs>
        <w:spacing w:before="4" w:line="242" w:lineRule="auto"/>
        <w:ind w:right="4801"/>
        <w:rPr>
          <w:rFonts w:asciiTheme="minorHAnsi" w:hAnsiTheme="minorHAnsi" w:cstheme="minorHAnsi"/>
          <w:color w:val="4A4A4A"/>
        </w:rPr>
      </w:pPr>
      <w:r w:rsidRPr="001C1B37">
        <w:rPr>
          <w:rFonts w:asciiTheme="minorHAnsi" w:hAnsiTheme="minorHAnsi" w:cstheme="minorHAnsi"/>
          <w:color w:val="4A4A4A"/>
        </w:rPr>
        <w:t>Made sure that products were produced on time and are of good quality.</w:t>
      </w:r>
    </w:p>
    <w:p w14:paraId="0288423C" w14:textId="035947CA" w:rsidR="00FD3826" w:rsidRPr="001C1B37" w:rsidRDefault="00FD3826" w:rsidP="00FD3826">
      <w:pPr>
        <w:tabs>
          <w:tab w:val="left" w:pos="380"/>
        </w:tabs>
        <w:spacing w:before="4" w:line="242" w:lineRule="auto"/>
        <w:ind w:right="4801"/>
        <w:rPr>
          <w:rFonts w:asciiTheme="minorHAnsi" w:hAnsiTheme="minorHAnsi" w:cstheme="minorHAnsi"/>
          <w:color w:val="4A4A4A"/>
        </w:rPr>
      </w:pPr>
    </w:p>
    <w:p w14:paraId="1323B181" w14:textId="77777777" w:rsidR="00FD3826" w:rsidRPr="001C1B37" w:rsidRDefault="00FD3826" w:rsidP="00FD3826">
      <w:pPr>
        <w:tabs>
          <w:tab w:val="left" w:pos="380"/>
        </w:tabs>
        <w:spacing w:before="4" w:line="242" w:lineRule="auto"/>
        <w:ind w:right="4801"/>
        <w:rPr>
          <w:rFonts w:asciiTheme="minorHAnsi" w:hAnsiTheme="minorHAnsi" w:cstheme="minorHAnsi"/>
          <w:color w:val="4A4A4A"/>
        </w:rPr>
      </w:pPr>
    </w:p>
    <w:sectPr w:rsidR="00FD3826" w:rsidRPr="001C1B37">
      <w:pgSz w:w="12240" w:h="15840"/>
      <w:pgMar w:top="280" w:right="26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1652"/>
    <w:multiLevelType w:val="hybridMultilevel"/>
    <w:tmpl w:val="2A5EA652"/>
    <w:lvl w:ilvl="0" w:tplc="87544518">
      <w:numFmt w:val="bullet"/>
      <w:lvlText w:val="●"/>
      <w:lvlJc w:val="left"/>
      <w:pPr>
        <w:ind w:left="274" w:hanging="159"/>
      </w:pPr>
      <w:rPr>
        <w:rFonts w:hint="default"/>
        <w:spacing w:val="-1"/>
        <w:w w:val="100"/>
      </w:rPr>
    </w:lvl>
    <w:lvl w:ilvl="1" w:tplc="C2B08A82">
      <w:numFmt w:val="bullet"/>
      <w:lvlText w:val="•"/>
      <w:lvlJc w:val="left"/>
      <w:pPr>
        <w:ind w:left="904" w:hanging="260"/>
      </w:pPr>
      <w:rPr>
        <w:rFonts w:hint="default"/>
      </w:rPr>
    </w:lvl>
    <w:lvl w:ilvl="2" w:tplc="2188D008">
      <w:numFmt w:val="bullet"/>
      <w:lvlText w:val="•"/>
      <w:lvlJc w:val="left"/>
      <w:pPr>
        <w:ind w:left="1298" w:hanging="260"/>
      </w:pPr>
      <w:rPr>
        <w:rFonts w:hint="default"/>
      </w:rPr>
    </w:lvl>
    <w:lvl w:ilvl="3" w:tplc="83E804D6">
      <w:numFmt w:val="bullet"/>
      <w:lvlText w:val="•"/>
      <w:lvlJc w:val="left"/>
      <w:pPr>
        <w:ind w:left="1692" w:hanging="260"/>
      </w:pPr>
      <w:rPr>
        <w:rFonts w:hint="default"/>
      </w:rPr>
    </w:lvl>
    <w:lvl w:ilvl="4" w:tplc="BF4AF524">
      <w:numFmt w:val="bullet"/>
      <w:lvlText w:val="•"/>
      <w:lvlJc w:val="left"/>
      <w:pPr>
        <w:ind w:left="2086" w:hanging="260"/>
      </w:pPr>
      <w:rPr>
        <w:rFonts w:hint="default"/>
      </w:rPr>
    </w:lvl>
    <w:lvl w:ilvl="5" w:tplc="F3E0626E">
      <w:numFmt w:val="bullet"/>
      <w:lvlText w:val="•"/>
      <w:lvlJc w:val="left"/>
      <w:pPr>
        <w:ind w:left="2480" w:hanging="260"/>
      </w:pPr>
      <w:rPr>
        <w:rFonts w:hint="default"/>
      </w:rPr>
    </w:lvl>
    <w:lvl w:ilvl="6" w:tplc="9CCCADD8">
      <w:numFmt w:val="bullet"/>
      <w:lvlText w:val="•"/>
      <w:lvlJc w:val="left"/>
      <w:pPr>
        <w:ind w:left="2874" w:hanging="260"/>
      </w:pPr>
      <w:rPr>
        <w:rFonts w:hint="default"/>
      </w:rPr>
    </w:lvl>
    <w:lvl w:ilvl="7" w:tplc="B122EC0A">
      <w:numFmt w:val="bullet"/>
      <w:lvlText w:val="•"/>
      <w:lvlJc w:val="left"/>
      <w:pPr>
        <w:ind w:left="3268" w:hanging="260"/>
      </w:pPr>
      <w:rPr>
        <w:rFonts w:hint="default"/>
      </w:rPr>
    </w:lvl>
    <w:lvl w:ilvl="8" w:tplc="C960076E">
      <w:numFmt w:val="bullet"/>
      <w:lvlText w:val="•"/>
      <w:lvlJc w:val="left"/>
      <w:pPr>
        <w:ind w:left="3663" w:hanging="260"/>
      </w:pPr>
      <w:rPr>
        <w:rFonts w:hint="default"/>
      </w:rPr>
    </w:lvl>
  </w:abstractNum>
  <w:abstractNum w:abstractNumId="1" w15:restartNumberingAfterBreak="0">
    <w:nsid w:val="0F684DE3"/>
    <w:multiLevelType w:val="hybridMultilevel"/>
    <w:tmpl w:val="743C9A52"/>
    <w:lvl w:ilvl="0" w:tplc="C5749828">
      <w:numFmt w:val="bullet"/>
      <w:lvlText w:val="●"/>
      <w:lvlJc w:val="left"/>
      <w:pPr>
        <w:ind w:left="379" w:hanging="260"/>
      </w:pPr>
      <w:rPr>
        <w:rFonts w:hint="default"/>
        <w:spacing w:val="-1"/>
        <w:w w:val="100"/>
      </w:rPr>
    </w:lvl>
    <w:lvl w:ilvl="1" w:tplc="C2B08A82">
      <w:numFmt w:val="bullet"/>
      <w:lvlText w:val="•"/>
      <w:lvlJc w:val="left"/>
      <w:pPr>
        <w:ind w:left="774" w:hanging="260"/>
      </w:pPr>
      <w:rPr>
        <w:rFonts w:hint="default"/>
      </w:rPr>
    </w:lvl>
    <w:lvl w:ilvl="2" w:tplc="2188D008">
      <w:numFmt w:val="bullet"/>
      <w:lvlText w:val="•"/>
      <w:lvlJc w:val="left"/>
      <w:pPr>
        <w:ind w:left="1168" w:hanging="260"/>
      </w:pPr>
      <w:rPr>
        <w:rFonts w:hint="default"/>
      </w:rPr>
    </w:lvl>
    <w:lvl w:ilvl="3" w:tplc="83E804D6">
      <w:numFmt w:val="bullet"/>
      <w:lvlText w:val="•"/>
      <w:lvlJc w:val="left"/>
      <w:pPr>
        <w:ind w:left="1562" w:hanging="260"/>
      </w:pPr>
      <w:rPr>
        <w:rFonts w:hint="default"/>
      </w:rPr>
    </w:lvl>
    <w:lvl w:ilvl="4" w:tplc="BF4AF524">
      <w:numFmt w:val="bullet"/>
      <w:lvlText w:val="•"/>
      <w:lvlJc w:val="left"/>
      <w:pPr>
        <w:ind w:left="1956" w:hanging="260"/>
      </w:pPr>
      <w:rPr>
        <w:rFonts w:hint="default"/>
      </w:rPr>
    </w:lvl>
    <w:lvl w:ilvl="5" w:tplc="F3E0626E">
      <w:numFmt w:val="bullet"/>
      <w:lvlText w:val="•"/>
      <w:lvlJc w:val="left"/>
      <w:pPr>
        <w:ind w:left="2350" w:hanging="260"/>
      </w:pPr>
      <w:rPr>
        <w:rFonts w:hint="default"/>
      </w:rPr>
    </w:lvl>
    <w:lvl w:ilvl="6" w:tplc="9CCCADD8">
      <w:numFmt w:val="bullet"/>
      <w:lvlText w:val="•"/>
      <w:lvlJc w:val="left"/>
      <w:pPr>
        <w:ind w:left="2744" w:hanging="260"/>
      </w:pPr>
      <w:rPr>
        <w:rFonts w:hint="default"/>
      </w:rPr>
    </w:lvl>
    <w:lvl w:ilvl="7" w:tplc="B122EC0A">
      <w:numFmt w:val="bullet"/>
      <w:lvlText w:val="•"/>
      <w:lvlJc w:val="left"/>
      <w:pPr>
        <w:ind w:left="3138" w:hanging="260"/>
      </w:pPr>
      <w:rPr>
        <w:rFonts w:hint="default"/>
      </w:rPr>
    </w:lvl>
    <w:lvl w:ilvl="8" w:tplc="C960076E">
      <w:numFmt w:val="bullet"/>
      <w:lvlText w:val="•"/>
      <w:lvlJc w:val="left"/>
      <w:pPr>
        <w:ind w:left="3533" w:hanging="260"/>
      </w:pPr>
      <w:rPr>
        <w:rFonts w:hint="default"/>
      </w:rPr>
    </w:lvl>
  </w:abstractNum>
  <w:abstractNum w:abstractNumId="2" w15:restartNumberingAfterBreak="0">
    <w:nsid w:val="208B35FD"/>
    <w:multiLevelType w:val="hybridMultilevel"/>
    <w:tmpl w:val="E200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F2D79"/>
    <w:multiLevelType w:val="hybridMultilevel"/>
    <w:tmpl w:val="226CEBD6"/>
    <w:lvl w:ilvl="0" w:tplc="B2365172">
      <w:numFmt w:val="bullet"/>
      <w:lvlText w:val="-"/>
      <w:lvlJc w:val="left"/>
      <w:pPr>
        <w:ind w:left="119" w:hanging="134"/>
      </w:pPr>
      <w:rPr>
        <w:rFonts w:hint="default"/>
        <w:w w:val="99"/>
      </w:rPr>
    </w:lvl>
    <w:lvl w:ilvl="1" w:tplc="10947334">
      <w:numFmt w:val="bullet"/>
      <w:lvlText w:val="•"/>
      <w:lvlJc w:val="left"/>
      <w:pPr>
        <w:ind w:left="785" w:hanging="134"/>
      </w:pPr>
      <w:rPr>
        <w:rFonts w:hint="default"/>
      </w:rPr>
    </w:lvl>
    <w:lvl w:ilvl="2" w:tplc="F9609C80">
      <w:numFmt w:val="bullet"/>
      <w:lvlText w:val="•"/>
      <w:lvlJc w:val="left"/>
      <w:pPr>
        <w:ind w:left="1450" w:hanging="134"/>
      </w:pPr>
      <w:rPr>
        <w:rFonts w:hint="default"/>
      </w:rPr>
    </w:lvl>
    <w:lvl w:ilvl="3" w:tplc="5E7C533A">
      <w:numFmt w:val="bullet"/>
      <w:lvlText w:val="•"/>
      <w:lvlJc w:val="left"/>
      <w:pPr>
        <w:ind w:left="2116" w:hanging="134"/>
      </w:pPr>
      <w:rPr>
        <w:rFonts w:hint="default"/>
      </w:rPr>
    </w:lvl>
    <w:lvl w:ilvl="4" w:tplc="6AEEC2E8">
      <w:numFmt w:val="bullet"/>
      <w:lvlText w:val="•"/>
      <w:lvlJc w:val="left"/>
      <w:pPr>
        <w:ind w:left="2781" w:hanging="134"/>
      </w:pPr>
      <w:rPr>
        <w:rFonts w:hint="default"/>
      </w:rPr>
    </w:lvl>
    <w:lvl w:ilvl="5" w:tplc="F708899E">
      <w:numFmt w:val="bullet"/>
      <w:lvlText w:val="•"/>
      <w:lvlJc w:val="left"/>
      <w:pPr>
        <w:ind w:left="3447" w:hanging="134"/>
      </w:pPr>
      <w:rPr>
        <w:rFonts w:hint="default"/>
      </w:rPr>
    </w:lvl>
    <w:lvl w:ilvl="6" w:tplc="08F62394">
      <w:numFmt w:val="bullet"/>
      <w:lvlText w:val="•"/>
      <w:lvlJc w:val="left"/>
      <w:pPr>
        <w:ind w:left="4112" w:hanging="134"/>
      </w:pPr>
      <w:rPr>
        <w:rFonts w:hint="default"/>
      </w:rPr>
    </w:lvl>
    <w:lvl w:ilvl="7" w:tplc="3570834E">
      <w:numFmt w:val="bullet"/>
      <w:lvlText w:val="•"/>
      <w:lvlJc w:val="left"/>
      <w:pPr>
        <w:ind w:left="4778" w:hanging="134"/>
      </w:pPr>
      <w:rPr>
        <w:rFonts w:hint="default"/>
      </w:rPr>
    </w:lvl>
    <w:lvl w:ilvl="8" w:tplc="DC181F16">
      <w:numFmt w:val="bullet"/>
      <w:lvlText w:val="•"/>
      <w:lvlJc w:val="left"/>
      <w:pPr>
        <w:ind w:left="5443" w:hanging="134"/>
      </w:pPr>
      <w:rPr>
        <w:rFonts w:hint="default"/>
      </w:rPr>
    </w:lvl>
  </w:abstractNum>
  <w:abstractNum w:abstractNumId="4" w15:restartNumberingAfterBreak="0">
    <w:nsid w:val="5A3E5867"/>
    <w:multiLevelType w:val="hybridMultilevel"/>
    <w:tmpl w:val="743C9A52"/>
    <w:lvl w:ilvl="0" w:tplc="C5749828">
      <w:numFmt w:val="bullet"/>
      <w:lvlText w:val="●"/>
      <w:lvlJc w:val="left"/>
      <w:pPr>
        <w:ind w:left="379" w:hanging="260"/>
      </w:pPr>
      <w:rPr>
        <w:rFonts w:hint="default"/>
        <w:spacing w:val="-1"/>
        <w:w w:val="100"/>
      </w:rPr>
    </w:lvl>
    <w:lvl w:ilvl="1" w:tplc="C2B08A82">
      <w:numFmt w:val="bullet"/>
      <w:lvlText w:val="•"/>
      <w:lvlJc w:val="left"/>
      <w:pPr>
        <w:ind w:left="774" w:hanging="260"/>
      </w:pPr>
      <w:rPr>
        <w:rFonts w:hint="default"/>
      </w:rPr>
    </w:lvl>
    <w:lvl w:ilvl="2" w:tplc="2188D008">
      <w:numFmt w:val="bullet"/>
      <w:lvlText w:val="•"/>
      <w:lvlJc w:val="left"/>
      <w:pPr>
        <w:ind w:left="1168" w:hanging="260"/>
      </w:pPr>
      <w:rPr>
        <w:rFonts w:hint="default"/>
      </w:rPr>
    </w:lvl>
    <w:lvl w:ilvl="3" w:tplc="83E804D6">
      <w:numFmt w:val="bullet"/>
      <w:lvlText w:val="•"/>
      <w:lvlJc w:val="left"/>
      <w:pPr>
        <w:ind w:left="1562" w:hanging="260"/>
      </w:pPr>
      <w:rPr>
        <w:rFonts w:hint="default"/>
      </w:rPr>
    </w:lvl>
    <w:lvl w:ilvl="4" w:tplc="BF4AF524">
      <w:numFmt w:val="bullet"/>
      <w:lvlText w:val="•"/>
      <w:lvlJc w:val="left"/>
      <w:pPr>
        <w:ind w:left="1956" w:hanging="260"/>
      </w:pPr>
      <w:rPr>
        <w:rFonts w:hint="default"/>
      </w:rPr>
    </w:lvl>
    <w:lvl w:ilvl="5" w:tplc="F3E0626E">
      <w:numFmt w:val="bullet"/>
      <w:lvlText w:val="•"/>
      <w:lvlJc w:val="left"/>
      <w:pPr>
        <w:ind w:left="2350" w:hanging="260"/>
      </w:pPr>
      <w:rPr>
        <w:rFonts w:hint="default"/>
      </w:rPr>
    </w:lvl>
    <w:lvl w:ilvl="6" w:tplc="9CCCADD8">
      <w:numFmt w:val="bullet"/>
      <w:lvlText w:val="•"/>
      <w:lvlJc w:val="left"/>
      <w:pPr>
        <w:ind w:left="2744" w:hanging="260"/>
      </w:pPr>
      <w:rPr>
        <w:rFonts w:hint="default"/>
      </w:rPr>
    </w:lvl>
    <w:lvl w:ilvl="7" w:tplc="B122EC0A">
      <w:numFmt w:val="bullet"/>
      <w:lvlText w:val="•"/>
      <w:lvlJc w:val="left"/>
      <w:pPr>
        <w:ind w:left="3138" w:hanging="260"/>
      </w:pPr>
      <w:rPr>
        <w:rFonts w:hint="default"/>
      </w:rPr>
    </w:lvl>
    <w:lvl w:ilvl="8" w:tplc="C960076E">
      <w:numFmt w:val="bullet"/>
      <w:lvlText w:val="•"/>
      <w:lvlJc w:val="left"/>
      <w:pPr>
        <w:ind w:left="3533" w:hanging="260"/>
      </w:pPr>
      <w:rPr>
        <w:rFonts w:hint="default"/>
      </w:rPr>
    </w:lvl>
  </w:abstractNum>
  <w:abstractNum w:abstractNumId="5" w15:restartNumberingAfterBreak="0">
    <w:nsid w:val="5AAF3F84"/>
    <w:multiLevelType w:val="hybridMultilevel"/>
    <w:tmpl w:val="DCFC33E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ris Reinhart">
    <w15:presenceInfo w15:providerId="Windows Live" w15:userId="1d1080e969c5ec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43A9F"/>
    <w:rsid w:val="00067812"/>
    <w:rsid w:val="000A3FD1"/>
    <w:rsid w:val="00122A0B"/>
    <w:rsid w:val="001C1B37"/>
    <w:rsid w:val="00217C7D"/>
    <w:rsid w:val="00243A9F"/>
    <w:rsid w:val="002F7D71"/>
    <w:rsid w:val="00362626"/>
    <w:rsid w:val="00365622"/>
    <w:rsid w:val="00371893"/>
    <w:rsid w:val="00381C5E"/>
    <w:rsid w:val="003E1C9B"/>
    <w:rsid w:val="00430123"/>
    <w:rsid w:val="00481644"/>
    <w:rsid w:val="004926B2"/>
    <w:rsid w:val="004B7EF8"/>
    <w:rsid w:val="004C325C"/>
    <w:rsid w:val="0050343C"/>
    <w:rsid w:val="00504C50"/>
    <w:rsid w:val="00525FEC"/>
    <w:rsid w:val="005A4CBD"/>
    <w:rsid w:val="00604D10"/>
    <w:rsid w:val="006D23B2"/>
    <w:rsid w:val="006E279B"/>
    <w:rsid w:val="006F40DB"/>
    <w:rsid w:val="0075067D"/>
    <w:rsid w:val="007A47F2"/>
    <w:rsid w:val="007D5109"/>
    <w:rsid w:val="007E30FF"/>
    <w:rsid w:val="00811171"/>
    <w:rsid w:val="00853B0B"/>
    <w:rsid w:val="00865F22"/>
    <w:rsid w:val="008D72D1"/>
    <w:rsid w:val="00981C32"/>
    <w:rsid w:val="00995C34"/>
    <w:rsid w:val="009A72CB"/>
    <w:rsid w:val="00A453D5"/>
    <w:rsid w:val="00A66B9F"/>
    <w:rsid w:val="00A95507"/>
    <w:rsid w:val="00AE4475"/>
    <w:rsid w:val="00B13EC7"/>
    <w:rsid w:val="00B45DF5"/>
    <w:rsid w:val="00BA41A1"/>
    <w:rsid w:val="00C1221E"/>
    <w:rsid w:val="00C3378E"/>
    <w:rsid w:val="00C73E58"/>
    <w:rsid w:val="00CD5E44"/>
    <w:rsid w:val="00D07EB8"/>
    <w:rsid w:val="00D10864"/>
    <w:rsid w:val="00D13495"/>
    <w:rsid w:val="00D61B3D"/>
    <w:rsid w:val="00D8108B"/>
    <w:rsid w:val="00D84FE2"/>
    <w:rsid w:val="00D95C01"/>
    <w:rsid w:val="00DB1537"/>
    <w:rsid w:val="00DC1F85"/>
    <w:rsid w:val="00DD0B95"/>
    <w:rsid w:val="00E029E8"/>
    <w:rsid w:val="00E67CF7"/>
    <w:rsid w:val="00E8324D"/>
    <w:rsid w:val="00EC67C8"/>
    <w:rsid w:val="00F331DF"/>
    <w:rsid w:val="00F54FB4"/>
    <w:rsid w:val="00FB278C"/>
    <w:rsid w:val="00FD3826"/>
    <w:rsid w:val="00FE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1BD713F5"/>
  <w15:docId w15:val="{8FC3E065-5CDC-4B23-9BE7-A366BAAF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Times New Roman" w:eastAsia="Times New Roman" w:hAnsi="Times New Roman" w:cs="Times New Roman"/>
      <w:b/>
      <w:bCs/>
      <w:i/>
      <w:sz w:val="26"/>
      <w:szCs w:val="26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379" w:hanging="261"/>
    </w:pPr>
  </w:style>
  <w:style w:type="paragraph" w:styleId="ListParagraph">
    <w:name w:val="List Paragraph"/>
    <w:basedOn w:val="Normal"/>
    <w:uiPriority w:val="1"/>
    <w:qFormat/>
    <w:pPr>
      <w:spacing w:before="3"/>
      <w:ind w:left="379" w:hanging="2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40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0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47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8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64"/>
    <w:rPr>
      <w:rFonts w:ascii="Segoe UI" w:eastAsia="Palatino Linotype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jreinhar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DBF38F-992A-4049-AB74-673DE313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463</Words>
  <Characters>2778</Characters>
  <Application>Microsoft Office Word</Application>
  <DocSecurity>0</DocSecurity>
  <Lines>111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 Reinhart</cp:lastModifiedBy>
  <cp:revision>54</cp:revision>
  <cp:lastPrinted>2020-01-21T14:46:00Z</cp:lastPrinted>
  <dcterms:created xsi:type="dcterms:W3CDTF">2020-01-15T20:33:00Z</dcterms:created>
  <dcterms:modified xsi:type="dcterms:W3CDTF">2020-01-21T20:21:00Z</dcterms:modified>
</cp:coreProperties>
</file>